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FAF24" w14:textId="77777777" w:rsidR="00C17B09" w:rsidRDefault="00C17B09" w:rsidP="00F24DA1"/>
    <w:tbl>
      <w:tblPr>
        <w:tblStyle w:val="PolarionTableNormal"/>
        <w:tblW w:w="5000" w:type="pct"/>
        <w:jc w:val="center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994"/>
        <w:gridCol w:w="6292"/>
      </w:tblGrid>
      <w:tr w:rsidR="002B1619" w14:paraId="139A6F24" w14:textId="77777777" w:rsidTr="002B7EA0">
        <w:trPr>
          <w:trHeight w:val="518"/>
          <w:jc w:val="center"/>
        </w:trPr>
        <w:tc>
          <w:tcPr>
            <w:tcW w:w="199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BDD348B" w14:textId="77777777" w:rsidR="00C17B09" w:rsidRDefault="00C17B09" w:rsidP="000A0E71">
            <w:r>
              <w:t>UC ID </w:t>
            </w:r>
          </w:p>
        </w:tc>
        <w:tc>
          <w:tcPr>
            <w:tcW w:w="629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0359B7A" w14:textId="17B0CFD2" w:rsidR="00C17B09" w:rsidRDefault="00C17B09" w:rsidP="000A0E71">
            <w:r>
              <w:t>UC_</w:t>
            </w:r>
            <w:r w:rsidR="00EA5404">
              <w:rPr>
                <w:rFonts w:hint="eastAsia"/>
              </w:rPr>
              <w:t>进行游戏</w:t>
            </w:r>
          </w:p>
        </w:tc>
      </w:tr>
      <w:tr w:rsidR="00AA60B0" w:rsidRPr="002B1619" w14:paraId="15873632" w14:textId="77777777" w:rsidTr="002B7EA0">
        <w:trPr>
          <w:trHeight w:val="435"/>
          <w:jc w:val="center"/>
        </w:trPr>
        <w:tc>
          <w:tcPr>
            <w:tcW w:w="199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F5DCFA9" w14:textId="3CC8C017" w:rsidR="00AA60B0" w:rsidRDefault="00AA60B0" w:rsidP="00AA60B0">
            <w:r>
              <w:rPr>
                <w:sz w:val="20"/>
                <w:szCs w:val="20"/>
              </w:rPr>
              <w:t>Trigger</w:t>
            </w:r>
            <w:r>
              <w:br/>
            </w:r>
            <w:r>
              <w:rPr>
                <w:sz w:val="20"/>
                <w:szCs w:val="20"/>
              </w:rPr>
              <w:t>(Input information/data)</w:t>
            </w:r>
            <w:r>
              <w:t> </w:t>
            </w:r>
          </w:p>
        </w:tc>
        <w:tc>
          <w:tcPr>
            <w:tcW w:w="629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CF45C57" w14:textId="7C7DF6C3" w:rsidR="00AA60B0" w:rsidRPr="00AA60B0" w:rsidRDefault="00AA60B0" w:rsidP="00AA60B0">
            <w:r w:rsidRPr="00AA60B0">
              <w:rPr>
                <w:rFonts w:hint="eastAsia"/>
              </w:rPr>
              <w:t>游戏开始时</w:t>
            </w:r>
          </w:p>
        </w:tc>
      </w:tr>
      <w:tr w:rsidR="002B1619" w:rsidRPr="002B1619" w14:paraId="2198F9D7" w14:textId="77777777" w:rsidTr="002B7EA0">
        <w:trPr>
          <w:trHeight w:val="435"/>
          <w:jc w:val="center"/>
        </w:trPr>
        <w:tc>
          <w:tcPr>
            <w:tcW w:w="199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533C7C" w14:textId="156C6B33" w:rsidR="00C17B09" w:rsidRDefault="00C17B09" w:rsidP="000A0E71">
            <w:r>
              <w:t>Success</w:t>
            </w:r>
            <w:r w:rsidR="008A2C9E">
              <w:rPr>
                <w:rFonts w:hint="eastAsia"/>
              </w:rPr>
              <w:t xml:space="preserve"> </w:t>
            </w:r>
            <w:r>
              <w:t>Scenario</w:t>
            </w:r>
          </w:p>
        </w:tc>
        <w:tc>
          <w:tcPr>
            <w:tcW w:w="629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4FAB342" w14:textId="02062FE7" w:rsidR="00C17B09" w:rsidRDefault="002B1619" w:rsidP="007C1DDA">
            <w:pPr>
              <w:pStyle w:val="a9"/>
              <w:numPr>
                <w:ilvl w:val="0"/>
                <w:numId w:val="8"/>
              </w:numPr>
            </w:pPr>
            <w:commentRangeStart w:id="0"/>
            <w:r>
              <w:rPr>
                <w:rFonts w:hint="eastAsia"/>
              </w:rPr>
              <w:t>系统绘制</w:t>
            </w:r>
            <w:r w:rsidR="00AA60B0">
              <w:rPr>
                <w:rFonts w:hint="eastAsia"/>
              </w:rPr>
              <w:t>黑色</w:t>
            </w:r>
            <w:r>
              <w:rPr>
                <w:rFonts w:hint="eastAsia"/>
              </w:rPr>
              <w:t>场景</w:t>
            </w:r>
            <w:r w:rsidR="00FE29B6">
              <w:rPr>
                <w:rFonts w:hint="eastAsia"/>
              </w:rPr>
              <w:t>。</w:t>
            </w:r>
          </w:p>
          <w:p w14:paraId="44A3C215" w14:textId="6C8B45B5" w:rsidR="002B1619" w:rsidRDefault="00790706" w:rsidP="007C1DDA">
            <w:pPr>
              <w:pStyle w:val="a9"/>
              <w:numPr>
                <w:ilvl w:val="0"/>
                <w:numId w:val="8"/>
              </w:numPr>
            </w:pPr>
            <w:r>
              <w:rPr>
                <w:rFonts w:hint="eastAsia"/>
              </w:rPr>
              <w:t>在</w:t>
            </w:r>
            <w:commentRangeStart w:id="1"/>
            <w:r>
              <w:rPr>
                <w:rFonts w:hint="eastAsia"/>
              </w:rPr>
              <w:t>初始位置</w:t>
            </w:r>
            <w:commentRangeEnd w:id="1"/>
            <w:r w:rsidR="00265C52">
              <w:rPr>
                <w:rStyle w:val="af2"/>
                <w:kern w:val="2"/>
                <w14:ligatures w14:val="standardContextual"/>
              </w:rPr>
              <w:commentReference w:id="1"/>
            </w:r>
            <w:r w:rsidR="002B1619">
              <w:rPr>
                <w:rFonts w:hint="eastAsia"/>
              </w:rPr>
              <w:t>生成一条</w:t>
            </w:r>
            <w:commentRangeStart w:id="2"/>
            <w:r w:rsidR="002B1619">
              <w:rPr>
                <w:rFonts w:hint="eastAsia"/>
              </w:rPr>
              <w:t>贪吃蛇</w:t>
            </w:r>
            <w:commentRangeEnd w:id="2"/>
            <w:r w:rsidR="00265C52">
              <w:rPr>
                <w:rStyle w:val="af2"/>
                <w:kern w:val="2"/>
                <w14:ligatures w14:val="standardContextual"/>
              </w:rPr>
              <w:commentReference w:id="2"/>
            </w:r>
            <w:r w:rsidR="002B1619">
              <w:rPr>
                <w:rFonts w:hint="eastAsia"/>
              </w:rPr>
              <w:t>。</w:t>
            </w:r>
            <w:commentRangeEnd w:id="0"/>
            <w:r w:rsidR="00265EC4">
              <w:rPr>
                <w:rStyle w:val="af2"/>
                <w:kern w:val="2"/>
                <w14:ligatures w14:val="standardContextual"/>
              </w:rPr>
              <w:commentReference w:id="0"/>
            </w:r>
          </w:p>
          <w:p w14:paraId="58A5F56A" w14:textId="77777777" w:rsidR="002B1619" w:rsidRDefault="002B1619" w:rsidP="007C1DDA">
            <w:pPr>
              <w:pStyle w:val="a9"/>
              <w:numPr>
                <w:ilvl w:val="0"/>
                <w:numId w:val="8"/>
              </w:numPr>
            </w:pPr>
            <w:r>
              <w:rPr>
                <w:rFonts w:hint="eastAsia"/>
              </w:rPr>
              <w:t>系统使贪吃蛇每隔</w:t>
            </w:r>
            <w:commentRangeStart w:id="3"/>
            <w:r>
              <w:rPr>
                <w:rFonts w:hint="eastAsia"/>
              </w:rPr>
              <w:t>1delay</w:t>
            </w:r>
            <w:commentRangeEnd w:id="3"/>
            <w:r w:rsidR="00265C52">
              <w:rPr>
                <w:rStyle w:val="af2"/>
                <w:kern w:val="2"/>
                <w14:ligatures w14:val="standardContextual"/>
              </w:rPr>
              <w:commentReference w:id="3"/>
            </w:r>
            <w:r>
              <w:rPr>
                <w:rFonts w:hint="eastAsia"/>
              </w:rPr>
              <w:t>向其方向移动一节身体的位置。</w:t>
            </w:r>
          </w:p>
          <w:p w14:paraId="05F36BC5" w14:textId="77777777" w:rsidR="002B1619" w:rsidRDefault="007C1DDA" w:rsidP="007C1DDA">
            <w:pPr>
              <w:pStyle w:val="a9"/>
              <w:numPr>
                <w:ilvl w:val="0"/>
                <w:numId w:val="8"/>
              </w:numPr>
            </w:pPr>
            <w:r>
              <w:rPr>
                <w:rFonts w:hint="eastAsia"/>
              </w:rPr>
              <w:t>玩家使用</w:t>
            </w:r>
            <w:commentRangeStart w:id="4"/>
            <w:r>
              <w:rPr>
                <w:rFonts w:hint="eastAsia"/>
              </w:rPr>
              <w:t>键盘对贪吃</w:t>
            </w:r>
            <w:proofErr w:type="gramStart"/>
            <w:r>
              <w:rPr>
                <w:rFonts w:hint="eastAsia"/>
              </w:rPr>
              <w:t>蛇进行</w:t>
            </w:r>
            <w:proofErr w:type="gramEnd"/>
            <w:r>
              <w:rPr>
                <w:rFonts w:hint="eastAsia"/>
              </w:rPr>
              <w:t>转向</w:t>
            </w:r>
            <w:commentRangeEnd w:id="4"/>
            <w:r w:rsidR="00265C52">
              <w:rPr>
                <w:rStyle w:val="af2"/>
                <w:kern w:val="2"/>
                <w14:ligatures w14:val="standardContextual"/>
              </w:rPr>
              <w:commentReference w:id="4"/>
            </w:r>
            <w:r>
              <w:rPr>
                <w:rFonts w:hint="eastAsia"/>
              </w:rPr>
              <w:t>。</w:t>
            </w:r>
          </w:p>
          <w:p w14:paraId="5D107085" w14:textId="0E3F92F5" w:rsidR="007C1DDA" w:rsidRDefault="007C1DDA" w:rsidP="007C1DDA">
            <w:commentRangeStart w:id="5"/>
            <w:r>
              <w:rPr>
                <w:rFonts w:hint="eastAsia"/>
              </w:rPr>
              <w:t>重复第4步，</w:t>
            </w:r>
            <w:commentRangeEnd w:id="5"/>
            <w:r w:rsidR="0022756C">
              <w:rPr>
                <w:rStyle w:val="af2"/>
                <w:kern w:val="2"/>
                <w14:ligatures w14:val="standardContextual"/>
              </w:rPr>
              <w:commentReference w:id="5"/>
            </w:r>
            <w:r>
              <w:rPr>
                <w:rFonts w:hint="eastAsia"/>
              </w:rPr>
              <w:t>直到贪吃蛇撞墙，撞到自己或撞到地雷</w:t>
            </w:r>
            <w:r w:rsidR="005C6BEE">
              <w:rPr>
                <w:rFonts w:hint="eastAsia"/>
              </w:rPr>
              <w:t>。</w:t>
            </w:r>
          </w:p>
          <w:p w14:paraId="2CE91278" w14:textId="6E3E882F" w:rsidR="007C1DDA" w:rsidRDefault="007C1DDA" w:rsidP="007C1DDA">
            <w:pPr>
              <w:pStyle w:val="a9"/>
              <w:numPr>
                <w:ilvl w:val="0"/>
                <w:numId w:val="8"/>
              </w:numPr>
            </w:pPr>
            <w:r>
              <w:rPr>
                <w:rFonts w:hint="eastAsia"/>
              </w:rPr>
              <w:t>系统停止游戏画面更新，显示游戏结束画面。</w:t>
            </w:r>
          </w:p>
          <w:p w14:paraId="5E8AC0FF" w14:textId="40197F3B" w:rsidR="007C1DDA" w:rsidRDefault="007C1DDA" w:rsidP="007C1DDA">
            <w:pPr>
              <w:pStyle w:val="a9"/>
              <w:numPr>
                <w:ilvl w:val="0"/>
                <w:numId w:val="8"/>
              </w:numPr>
            </w:pPr>
            <w:r>
              <w:rPr>
                <w:rFonts w:hint="eastAsia"/>
              </w:rPr>
              <w:t>玩家选择结束游戏。</w:t>
            </w:r>
          </w:p>
          <w:p w14:paraId="5D4455B5" w14:textId="0C1ADB92" w:rsidR="007C1DDA" w:rsidRPr="002B1619" w:rsidRDefault="007C1DDA" w:rsidP="007C1DDA">
            <w:pPr>
              <w:pStyle w:val="a9"/>
              <w:numPr>
                <w:ilvl w:val="0"/>
                <w:numId w:val="8"/>
              </w:numPr>
            </w:pPr>
            <w:r>
              <w:rPr>
                <w:rFonts w:hint="eastAsia"/>
              </w:rPr>
              <w:t>游戏程序退出。</w:t>
            </w:r>
          </w:p>
        </w:tc>
      </w:tr>
      <w:tr w:rsidR="002B1619" w14:paraId="5248EFB5" w14:textId="77777777" w:rsidTr="002B7EA0">
        <w:trPr>
          <w:trHeight w:val="270"/>
          <w:jc w:val="center"/>
        </w:trPr>
        <w:tc>
          <w:tcPr>
            <w:tcW w:w="199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4B574F7" w14:textId="285B447B" w:rsidR="00C17B09" w:rsidRDefault="00C17B09" w:rsidP="000A0E71">
            <w:r>
              <w:t>Extend</w:t>
            </w:r>
            <w:r w:rsidR="008A2C9E">
              <w:rPr>
                <w:rFonts w:hint="eastAsia"/>
              </w:rPr>
              <w:t xml:space="preserve"> </w:t>
            </w:r>
            <w:r>
              <w:t>Scenario</w:t>
            </w:r>
          </w:p>
        </w:tc>
        <w:tc>
          <w:tcPr>
            <w:tcW w:w="629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EF4C9FF" w14:textId="0182BFEB" w:rsidR="00DC1A6F" w:rsidRDefault="00DC1A6F" w:rsidP="00DC1A6F">
            <w:r>
              <w:rPr>
                <w:rFonts w:hint="eastAsia"/>
              </w:rPr>
              <w:t>若玩家</w:t>
            </w:r>
            <w:del w:id="6" w:author="新华 陈" w:date="2024-06-11T11:18:00Z" w16du:dateUtc="2024-06-11T03:18:00Z">
              <w:r w:rsidDel="0022756C">
                <w:rPr>
                  <w:rFonts w:hint="eastAsia"/>
                </w:rPr>
                <w:delText>选择</w:delText>
              </w:r>
            </w:del>
            <w:r>
              <w:rPr>
                <w:rFonts w:hint="eastAsia"/>
              </w:rPr>
              <w:t>关闭窗口</w:t>
            </w:r>
            <w:r w:rsidR="00925BBF">
              <w:rPr>
                <w:rFonts w:hint="eastAsia"/>
              </w:rPr>
              <w:t>：</w:t>
            </w:r>
          </w:p>
          <w:p w14:paraId="6D362924" w14:textId="6C2EE42C" w:rsidR="00DC1A6F" w:rsidRPr="005939FE" w:rsidRDefault="00DC1A6F" w:rsidP="005939FE">
            <w:pPr>
              <w:pStyle w:val="a9"/>
              <w:numPr>
                <w:ilvl w:val="0"/>
                <w:numId w:val="23"/>
              </w:numPr>
            </w:pPr>
            <w:r w:rsidRPr="005939FE">
              <w:rPr>
                <w:rFonts w:hint="eastAsia"/>
              </w:rPr>
              <w:t>游戏程序退出</w:t>
            </w:r>
            <w:r w:rsidR="005C6BEE" w:rsidRPr="005939FE">
              <w:rPr>
                <w:rFonts w:hint="eastAsia"/>
              </w:rPr>
              <w:t>。</w:t>
            </w:r>
          </w:p>
          <w:p w14:paraId="4FC4260B" w14:textId="77777777" w:rsidR="005939FE" w:rsidRDefault="00DC1A6F" w:rsidP="005939FE">
            <w:pPr>
              <w:widowControl/>
            </w:pPr>
            <w:r>
              <w:rPr>
                <w:rFonts w:hint="eastAsia"/>
              </w:rPr>
              <w:t>若玩家选择重新开始游戏</w:t>
            </w:r>
            <w:r w:rsidR="00925BBF">
              <w:rPr>
                <w:rFonts w:hint="eastAsia"/>
              </w:rPr>
              <w:t>：</w:t>
            </w:r>
          </w:p>
          <w:p w14:paraId="5D82B189" w14:textId="65E0C20A" w:rsidR="008D530A" w:rsidRPr="008D530A" w:rsidRDefault="008D530A" w:rsidP="008D530A">
            <w:pPr>
              <w:pStyle w:val="a9"/>
              <w:widowControl/>
              <w:numPr>
                <w:ilvl w:val="0"/>
                <w:numId w:val="24"/>
              </w:numPr>
            </w:pPr>
            <w:commentRangeStart w:id="7"/>
            <w:r>
              <w:rPr>
                <w:rFonts w:hint="eastAsia"/>
              </w:rPr>
              <w:t>隐藏游戏结束画面。</w:t>
            </w:r>
          </w:p>
          <w:p w14:paraId="15E5BAC0" w14:textId="293A1438" w:rsidR="005939FE" w:rsidRPr="005939FE" w:rsidRDefault="005939FE" w:rsidP="005939FE">
            <w:pPr>
              <w:pStyle w:val="a9"/>
              <w:widowControl/>
              <w:numPr>
                <w:ilvl w:val="0"/>
                <w:numId w:val="24"/>
              </w:numPr>
            </w:pPr>
            <w:r w:rsidRPr="005939FE">
              <w:rPr>
                <w:rFonts w:hint="eastAsia"/>
              </w:rPr>
              <w:t>重新开始游戏画面更新。</w:t>
            </w:r>
          </w:p>
          <w:p w14:paraId="23B9D4F0" w14:textId="24132C8A" w:rsidR="005939FE" w:rsidRDefault="00DC1A6F" w:rsidP="005939FE">
            <w:pPr>
              <w:pStyle w:val="a9"/>
              <w:widowControl/>
              <w:numPr>
                <w:ilvl w:val="0"/>
                <w:numId w:val="24"/>
              </w:numPr>
            </w:pPr>
            <w:r w:rsidRPr="005939FE">
              <w:t>重置当前贪吃蛇的长度，</w:t>
            </w:r>
            <w:r w:rsidR="00FE29B6" w:rsidRPr="005939FE">
              <w:rPr>
                <w:rFonts w:hint="eastAsia"/>
              </w:rPr>
              <w:t>delay</w:t>
            </w:r>
            <w:r w:rsidR="005939FE" w:rsidRPr="005939FE">
              <w:rPr>
                <w:rFonts w:hint="eastAsia"/>
              </w:rPr>
              <w:t>。</w:t>
            </w:r>
          </w:p>
          <w:p w14:paraId="3910BDAA" w14:textId="70A6ABCA" w:rsidR="00C17B09" w:rsidRPr="005939FE" w:rsidRDefault="00790706" w:rsidP="005939FE">
            <w:pPr>
              <w:pStyle w:val="a9"/>
              <w:widowControl/>
              <w:numPr>
                <w:ilvl w:val="0"/>
                <w:numId w:val="24"/>
              </w:numPr>
            </w:pPr>
            <w:r>
              <w:rPr>
                <w:rFonts w:hint="eastAsia"/>
              </w:rPr>
              <w:t>将贪吃蛇放回初始位置。</w:t>
            </w:r>
            <w:commentRangeEnd w:id="7"/>
            <w:r w:rsidR="0022756C">
              <w:rPr>
                <w:rStyle w:val="af2"/>
                <w:kern w:val="2"/>
                <w14:ligatures w14:val="standardContextual"/>
              </w:rPr>
              <w:commentReference w:id="7"/>
            </w:r>
          </w:p>
        </w:tc>
      </w:tr>
    </w:tbl>
    <w:p w14:paraId="14C099E9" w14:textId="77777777" w:rsidR="00C17B09" w:rsidRDefault="00C17B09" w:rsidP="00F24DA1"/>
    <w:tbl>
      <w:tblPr>
        <w:tblStyle w:val="PolarionTableNormal"/>
        <w:tblW w:w="5000" w:type="pct"/>
        <w:jc w:val="center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995"/>
        <w:gridCol w:w="6291"/>
      </w:tblGrid>
      <w:tr w:rsidR="00546587" w14:paraId="6AEADE07" w14:textId="77777777" w:rsidTr="002B7EA0">
        <w:trPr>
          <w:trHeight w:val="518"/>
          <w:jc w:val="center"/>
        </w:trPr>
        <w:tc>
          <w:tcPr>
            <w:tcW w:w="1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BB5F01B" w14:textId="77777777" w:rsidR="00546587" w:rsidRDefault="00546587" w:rsidP="000A0E71">
            <w:r>
              <w:t>UC ID </w:t>
            </w:r>
          </w:p>
        </w:tc>
        <w:tc>
          <w:tcPr>
            <w:tcW w:w="629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DC9345E" w14:textId="05F1FBAB" w:rsidR="00546587" w:rsidRDefault="00546587" w:rsidP="000A0E71">
            <w:r>
              <w:t>UC_</w:t>
            </w:r>
            <w:proofErr w:type="gramStart"/>
            <w:r w:rsidR="00A249B8">
              <w:rPr>
                <w:rFonts w:hint="eastAsia"/>
              </w:rPr>
              <w:t>蛇吃水果</w:t>
            </w:r>
            <w:proofErr w:type="gramEnd"/>
          </w:p>
        </w:tc>
      </w:tr>
      <w:tr w:rsidR="00F1044F" w:rsidRPr="002B1619" w14:paraId="62980562" w14:textId="77777777" w:rsidTr="002B7EA0">
        <w:trPr>
          <w:trHeight w:val="435"/>
          <w:jc w:val="center"/>
        </w:trPr>
        <w:tc>
          <w:tcPr>
            <w:tcW w:w="1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1F6CBAD" w14:textId="759A1CA4" w:rsidR="00F1044F" w:rsidRDefault="00F1044F" w:rsidP="00F1044F">
            <w:r>
              <w:rPr>
                <w:sz w:val="20"/>
                <w:szCs w:val="20"/>
              </w:rPr>
              <w:t>Trigger</w:t>
            </w:r>
            <w:r>
              <w:br/>
            </w:r>
            <w:r>
              <w:rPr>
                <w:sz w:val="20"/>
                <w:szCs w:val="20"/>
              </w:rPr>
              <w:t>(Input information/data)</w:t>
            </w:r>
            <w:r>
              <w:t> </w:t>
            </w:r>
          </w:p>
        </w:tc>
        <w:tc>
          <w:tcPr>
            <w:tcW w:w="629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3F0A934" w14:textId="521A1491" w:rsidR="00F1044F" w:rsidRPr="00F1044F" w:rsidRDefault="00F1044F" w:rsidP="00F1044F">
            <w:r>
              <w:rPr>
                <w:rFonts w:hint="eastAsia"/>
              </w:rPr>
              <w:t>蛇吃到水果</w:t>
            </w:r>
            <w:r w:rsidRPr="00F1044F">
              <w:rPr>
                <w:rFonts w:hint="eastAsia"/>
              </w:rPr>
              <w:t>时</w:t>
            </w:r>
          </w:p>
        </w:tc>
      </w:tr>
      <w:tr w:rsidR="00546587" w:rsidRPr="002B1619" w14:paraId="6D7FFC81" w14:textId="77777777" w:rsidTr="002B7EA0">
        <w:trPr>
          <w:trHeight w:val="435"/>
          <w:jc w:val="center"/>
        </w:trPr>
        <w:tc>
          <w:tcPr>
            <w:tcW w:w="1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2725BAF" w14:textId="77777777" w:rsidR="00546587" w:rsidRDefault="00546587" w:rsidP="000A0E71">
            <w:r>
              <w:t>Success</w:t>
            </w:r>
            <w:r>
              <w:rPr>
                <w:rFonts w:hint="eastAsia"/>
              </w:rPr>
              <w:t xml:space="preserve"> </w:t>
            </w:r>
            <w:r>
              <w:t>Scenario</w:t>
            </w:r>
          </w:p>
        </w:tc>
        <w:tc>
          <w:tcPr>
            <w:tcW w:w="629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7EF9BCC" w14:textId="7614AC41" w:rsidR="00546587" w:rsidRPr="00F1044F" w:rsidRDefault="00F1044F" w:rsidP="00F1044F">
            <w:r>
              <w:rPr>
                <w:rFonts w:hint="eastAsia"/>
              </w:rPr>
              <w:t>若</w:t>
            </w:r>
            <w:r w:rsidR="00925BBF" w:rsidRPr="00F1044F">
              <w:rPr>
                <w:rFonts w:hint="eastAsia"/>
              </w:rPr>
              <w:t>贪吃蛇吃到</w:t>
            </w:r>
            <w:r>
              <w:rPr>
                <w:rFonts w:hint="eastAsia"/>
              </w:rPr>
              <w:t>的是</w:t>
            </w:r>
            <w:r w:rsidR="002B7EA0" w:rsidRPr="00F1044F">
              <w:rPr>
                <w:rFonts w:hint="eastAsia"/>
              </w:rPr>
              <w:t>苹</w:t>
            </w:r>
            <w:r w:rsidR="00925BBF" w:rsidRPr="00F1044F">
              <w:rPr>
                <w:rFonts w:hint="eastAsia"/>
              </w:rPr>
              <w:t>果</w:t>
            </w:r>
            <w:r>
              <w:rPr>
                <w:rFonts w:hint="eastAsia"/>
              </w:rPr>
              <w:t>：</w:t>
            </w:r>
          </w:p>
          <w:p w14:paraId="11DAF0AE" w14:textId="77777777" w:rsidR="00925BBF" w:rsidRDefault="00925BBF" w:rsidP="00925BBF">
            <w:pPr>
              <w:pStyle w:val="a9"/>
              <w:numPr>
                <w:ilvl w:val="0"/>
                <w:numId w:val="10"/>
              </w:numPr>
            </w:pPr>
            <w:r>
              <w:rPr>
                <w:rFonts w:hint="eastAsia"/>
              </w:rPr>
              <w:t>贪吃蛇的长度增加一节</w:t>
            </w:r>
            <w:r w:rsidR="002B7EA0">
              <w:rPr>
                <w:rFonts w:hint="eastAsia"/>
              </w:rPr>
              <w:t>。</w:t>
            </w:r>
          </w:p>
          <w:p w14:paraId="31142945" w14:textId="626A12F2" w:rsidR="002B7EA0" w:rsidRPr="00925BBF" w:rsidRDefault="002B7EA0" w:rsidP="00925BBF">
            <w:pPr>
              <w:pStyle w:val="a9"/>
              <w:numPr>
                <w:ilvl w:val="0"/>
                <w:numId w:val="10"/>
              </w:numPr>
            </w:pPr>
            <w:r>
              <w:rPr>
                <w:rFonts w:hint="eastAsia"/>
              </w:rPr>
              <w:t>通知计分板，</w:t>
            </w:r>
            <w:r w:rsidR="00FE29B6">
              <w:rPr>
                <w:rFonts w:hint="eastAsia"/>
              </w:rPr>
              <w:t>为玩家</w:t>
            </w:r>
            <w:r>
              <w:rPr>
                <w:rFonts w:hint="eastAsia"/>
              </w:rPr>
              <w:t>增加1分</w:t>
            </w:r>
            <w:r w:rsidR="005C6BEE">
              <w:rPr>
                <w:rFonts w:hint="eastAsia"/>
              </w:rPr>
              <w:t>。</w:t>
            </w:r>
          </w:p>
        </w:tc>
      </w:tr>
      <w:tr w:rsidR="00546587" w14:paraId="4BCCBE05" w14:textId="77777777" w:rsidTr="002B7EA0">
        <w:trPr>
          <w:trHeight w:val="270"/>
          <w:jc w:val="center"/>
        </w:trPr>
        <w:tc>
          <w:tcPr>
            <w:tcW w:w="1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206C2CB" w14:textId="77777777" w:rsidR="00546587" w:rsidRDefault="00546587" w:rsidP="000A0E71">
            <w:r>
              <w:t>Extend</w:t>
            </w:r>
            <w:r>
              <w:rPr>
                <w:rFonts w:hint="eastAsia"/>
              </w:rPr>
              <w:t xml:space="preserve"> </w:t>
            </w:r>
            <w:r>
              <w:t>Scenario</w:t>
            </w:r>
          </w:p>
        </w:tc>
        <w:tc>
          <w:tcPr>
            <w:tcW w:w="629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F20EDD2" w14:textId="17F8C01D" w:rsidR="002B7EA0" w:rsidRPr="002B7EA0" w:rsidRDefault="002B7EA0" w:rsidP="002B7EA0">
            <w:r>
              <w:rPr>
                <w:rFonts w:hint="eastAsia"/>
              </w:rPr>
              <w:t>若</w:t>
            </w:r>
            <w:r w:rsidRPr="002B7EA0">
              <w:rPr>
                <w:rFonts w:hint="eastAsia"/>
              </w:rPr>
              <w:t>贪吃蛇吃到</w:t>
            </w:r>
            <w:r>
              <w:rPr>
                <w:rFonts w:hint="eastAsia"/>
              </w:rPr>
              <w:t>的是橘子：</w:t>
            </w:r>
          </w:p>
          <w:p w14:paraId="6D506249" w14:textId="60B46F8F" w:rsidR="002B7EA0" w:rsidRPr="002B7EA0" w:rsidRDefault="002B7EA0" w:rsidP="002B7EA0">
            <w:pPr>
              <w:pStyle w:val="a9"/>
              <w:numPr>
                <w:ilvl w:val="0"/>
                <w:numId w:val="12"/>
              </w:numPr>
            </w:pPr>
            <w:r w:rsidRPr="002B7EA0">
              <w:rPr>
                <w:rFonts w:hint="eastAsia"/>
              </w:rPr>
              <w:t>贪吃蛇的长度增加一节。</w:t>
            </w:r>
          </w:p>
          <w:p w14:paraId="3FD771EC" w14:textId="77777777" w:rsidR="002B7EA0" w:rsidRDefault="002B7EA0" w:rsidP="002B7EA0">
            <w:pPr>
              <w:pStyle w:val="a9"/>
              <w:numPr>
                <w:ilvl w:val="0"/>
                <w:numId w:val="12"/>
              </w:numPr>
              <w:spacing w:after="160" w:line="278" w:lineRule="auto"/>
            </w:pPr>
            <w:r>
              <w:rPr>
                <w:rFonts w:hint="eastAsia"/>
              </w:rPr>
              <w:t>系统在随机位置生成随机种类的新水果。</w:t>
            </w:r>
          </w:p>
          <w:p w14:paraId="3DED9E7F" w14:textId="2C660F6A" w:rsidR="00546587" w:rsidRDefault="002B7EA0" w:rsidP="002B7EA0">
            <w:pPr>
              <w:pStyle w:val="a9"/>
              <w:widowControl/>
              <w:numPr>
                <w:ilvl w:val="0"/>
                <w:numId w:val="12"/>
              </w:numPr>
            </w:pPr>
            <w:r w:rsidRPr="002B7EA0">
              <w:rPr>
                <w:rFonts w:hint="eastAsia"/>
              </w:rPr>
              <w:t>通知计分板，</w:t>
            </w:r>
            <w:r w:rsidR="00FE29B6">
              <w:rPr>
                <w:rFonts w:hint="eastAsia"/>
              </w:rPr>
              <w:t>为玩家</w:t>
            </w:r>
            <w:r w:rsidRPr="002B7EA0">
              <w:rPr>
                <w:rFonts w:hint="eastAsia"/>
              </w:rPr>
              <w:t>增加</w:t>
            </w:r>
            <w:r>
              <w:rPr>
                <w:rFonts w:hint="eastAsia"/>
              </w:rPr>
              <w:t>5分</w:t>
            </w:r>
            <w:r w:rsidR="005C6BEE">
              <w:rPr>
                <w:rFonts w:hint="eastAsia"/>
              </w:rPr>
              <w:t>。</w:t>
            </w:r>
          </w:p>
          <w:p w14:paraId="5AD8D769" w14:textId="3D660376" w:rsidR="002B7EA0" w:rsidRPr="002B7EA0" w:rsidRDefault="002B7EA0" w:rsidP="002B7EA0">
            <w:pPr>
              <w:pStyle w:val="a9"/>
              <w:widowControl/>
              <w:numPr>
                <w:ilvl w:val="0"/>
                <w:numId w:val="12"/>
              </w:numPr>
            </w:pPr>
            <w:r>
              <w:rPr>
                <w:rFonts w:hint="eastAsia"/>
              </w:rPr>
              <w:t>通知</w:t>
            </w:r>
            <w:commentRangeStart w:id="8"/>
            <w:r>
              <w:rPr>
                <w:rFonts w:hint="eastAsia"/>
              </w:rPr>
              <w:t>delay减少</w:t>
            </w:r>
            <w:commentRangeEnd w:id="8"/>
            <w:r w:rsidR="009F1CD7">
              <w:rPr>
                <w:rStyle w:val="af2"/>
                <w:kern w:val="2"/>
                <w14:ligatures w14:val="standardContextual"/>
              </w:rPr>
              <w:commentReference w:id="8"/>
            </w:r>
            <w:r>
              <w:rPr>
                <w:rFonts w:hint="eastAsia"/>
              </w:rPr>
              <w:t>以加快蛇的速度。</w:t>
            </w:r>
          </w:p>
        </w:tc>
      </w:tr>
    </w:tbl>
    <w:p w14:paraId="666DDB4E" w14:textId="77777777" w:rsidR="00996FBE" w:rsidRDefault="00996FBE" w:rsidP="00F24DA1"/>
    <w:tbl>
      <w:tblPr>
        <w:tblStyle w:val="PolarionTableNormal"/>
        <w:tblW w:w="5000" w:type="pct"/>
        <w:jc w:val="center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995"/>
        <w:gridCol w:w="6291"/>
      </w:tblGrid>
      <w:tr w:rsidR="00996FBE" w14:paraId="0EE66D62" w14:textId="77777777" w:rsidTr="000A0E71">
        <w:trPr>
          <w:trHeight w:val="518"/>
          <w:jc w:val="center"/>
        </w:trPr>
        <w:tc>
          <w:tcPr>
            <w:tcW w:w="1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1CBC6D1" w14:textId="77777777" w:rsidR="00996FBE" w:rsidRDefault="00996FBE" w:rsidP="000A0E71">
            <w:r>
              <w:t>UC ID </w:t>
            </w:r>
          </w:p>
        </w:tc>
        <w:tc>
          <w:tcPr>
            <w:tcW w:w="629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1972801" w14:textId="42915AB6" w:rsidR="00996FBE" w:rsidRDefault="00996FBE" w:rsidP="000A0E71">
            <w:r>
              <w:t>UC_</w:t>
            </w:r>
            <w:r w:rsidR="005C6BEE">
              <w:rPr>
                <w:rFonts w:hint="eastAsia"/>
              </w:rPr>
              <w:t>刷新水果</w:t>
            </w:r>
          </w:p>
        </w:tc>
      </w:tr>
      <w:tr w:rsidR="00996FBE" w:rsidRPr="002B1619" w14:paraId="703AC669" w14:textId="77777777" w:rsidTr="000A0E71">
        <w:trPr>
          <w:trHeight w:val="435"/>
          <w:jc w:val="center"/>
        </w:trPr>
        <w:tc>
          <w:tcPr>
            <w:tcW w:w="1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0C48E3E" w14:textId="70D21799" w:rsidR="00996FBE" w:rsidRDefault="00996FBE" w:rsidP="000A0E71">
            <w:r>
              <w:rPr>
                <w:sz w:val="20"/>
                <w:szCs w:val="20"/>
              </w:rPr>
              <w:lastRenderedPageBreak/>
              <w:t>Trigger</w:t>
            </w:r>
            <w:r>
              <w:br/>
            </w:r>
            <w:r>
              <w:rPr>
                <w:sz w:val="20"/>
                <w:szCs w:val="20"/>
              </w:rPr>
              <w:t>(Input information/data)</w:t>
            </w:r>
            <w:r>
              <w:t> </w:t>
            </w:r>
          </w:p>
        </w:tc>
        <w:tc>
          <w:tcPr>
            <w:tcW w:w="629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F919CD7" w14:textId="28A5AB48" w:rsidR="00996FBE" w:rsidRPr="00996FBE" w:rsidRDefault="00996FBE" w:rsidP="00996FBE">
            <w:r>
              <w:rPr>
                <w:rFonts w:hint="eastAsia"/>
              </w:rPr>
              <w:t>游戏开始时</w:t>
            </w:r>
          </w:p>
        </w:tc>
      </w:tr>
      <w:tr w:rsidR="00996FBE" w:rsidRPr="002B1619" w14:paraId="02FFDE08" w14:textId="77777777" w:rsidTr="000A0E71">
        <w:trPr>
          <w:trHeight w:val="435"/>
          <w:jc w:val="center"/>
        </w:trPr>
        <w:tc>
          <w:tcPr>
            <w:tcW w:w="1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8FEF2DD" w14:textId="77777777" w:rsidR="00996FBE" w:rsidRDefault="00996FBE" w:rsidP="000A0E71">
            <w:r>
              <w:t>Success</w:t>
            </w:r>
            <w:r>
              <w:rPr>
                <w:rFonts w:hint="eastAsia"/>
              </w:rPr>
              <w:t xml:space="preserve"> </w:t>
            </w:r>
            <w:r>
              <w:t>Scenario</w:t>
            </w:r>
          </w:p>
        </w:tc>
        <w:tc>
          <w:tcPr>
            <w:tcW w:w="629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F071735" w14:textId="0C37EA81" w:rsidR="00996FBE" w:rsidRDefault="00996FBE" w:rsidP="00996FBE">
            <w:pPr>
              <w:pStyle w:val="a9"/>
              <w:numPr>
                <w:ilvl w:val="0"/>
                <w:numId w:val="15"/>
              </w:numPr>
            </w:pPr>
            <w:r w:rsidRPr="00996FBE">
              <w:rPr>
                <w:rFonts w:hint="eastAsia"/>
              </w:rPr>
              <w:t>系统</w:t>
            </w:r>
            <w:r>
              <w:rPr>
                <w:rFonts w:hint="eastAsia"/>
              </w:rPr>
              <w:t>在随机位置</w:t>
            </w:r>
            <w:r w:rsidRPr="00996FBE">
              <w:rPr>
                <w:rFonts w:hint="eastAsia"/>
              </w:rPr>
              <w:t>生成</w:t>
            </w:r>
            <w:r>
              <w:rPr>
                <w:rFonts w:hint="eastAsia"/>
              </w:rPr>
              <w:t>一个随机种类的</w:t>
            </w:r>
            <w:r w:rsidRPr="00996FBE">
              <w:rPr>
                <w:rFonts w:hint="eastAsia"/>
              </w:rPr>
              <w:t>水果</w:t>
            </w:r>
            <w:r w:rsidR="005C6BEE">
              <w:rPr>
                <w:rFonts w:hint="eastAsia"/>
              </w:rPr>
              <w:t>。</w:t>
            </w:r>
          </w:p>
          <w:p w14:paraId="7136CD38" w14:textId="77777777" w:rsidR="00996FBE" w:rsidRDefault="00996FBE" w:rsidP="00996FBE">
            <w:r>
              <w:rPr>
                <w:rFonts w:hint="eastAsia"/>
              </w:rPr>
              <w:t>若水果被吃掉：</w:t>
            </w:r>
          </w:p>
          <w:p w14:paraId="7D24ACA3" w14:textId="5692BA3C" w:rsidR="00996FBE" w:rsidRPr="00796F57" w:rsidRDefault="00996FBE" w:rsidP="00796F57">
            <w:pPr>
              <w:pStyle w:val="a9"/>
              <w:numPr>
                <w:ilvl w:val="0"/>
                <w:numId w:val="20"/>
              </w:numPr>
            </w:pPr>
            <w:r w:rsidRPr="00796F57">
              <w:rPr>
                <w:rFonts w:hint="eastAsia"/>
              </w:rPr>
              <w:t>系统在随机位置生成一个随机种类的新水果。</w:t>
            </w:r>
          </w:p>
        </w:tc>
      </w:tr>
      <w:tr w:rsidR="00996FBE" w14:paraId="471EB24F" w14:textId="77777777" w:rsidTr="000A0E71">
        <w:trPr>
          <w:trHeight w:val="270"/>
          <w:jc w:val="center"/>
        </w:trPr>
        <w:tc>
          <w:tcPr>
            <w:tcW w:w="19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CF59347" w14:textId="77777777" w:rsidR="00996FBE" w:rsidRDefault="00996FBE" w:rsidP="000A0E71">
            <w:r>
              <w:t>Extend</w:t>
            </w:r>
            <w:r>
              <w:rPr>
                <w:rFonts w:hint="eastAsia"/>
              </w:rPr>
              <w:t xml:space="preserve"> </w:t>
            </w:r>
            <w:r>
              <w:t>Scenario</w:t>
            </w:r>
          </w:p>
        </w:tc>
        <w:tc>
          <w:tcPr>
            <w:tcW w:w="629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BE16A25" w14:textId="77777777" w:rsidR="00996FBE" w:rsidRDefault="00996FBE" w:rsidP="00996FBE">
            <w:pPr>
              <w:widowControl/>
            </w:pPr>
            <w:r>
              <w:rPr>
                <w:rFonts w:hint="eastAsia"/>
              </w:rPr>
              <w:t>若刷新位置和蛇的位置重合：</w:t>
            </w:r>
          </w:p>
          <w:p w14:paraId="20E58925" w14:textId="77777777" w:rsidR="00996FBE" w:rsidRDefault="00996FBE" w:rsidP="00796F57">
            <w:pPr>
              <w:pStyle w:val="a9"/>
              <w:widowControl/>
              <w:numPr>
                <w:ilvl w:val="0"/>
                <w:numId w:val="19"/>
              </w:numPr>
            </w:pPr>
            <w:r w:rsidRPr="00796F57">
              <w:rPr>
                <w:rFonts w:hint="eastAsia"/>
              </w:rPr>
              <w:t>在当前空旷的地方生成一个随机种类的新水果</w:t>
            </w:r>
            <w:r w:rsidR="005C6BEE" w:rsidRPr="00796F57">
              <w:rPr>
                <w:rFonts w:hint="eastAsia"/>
              </w:rPr>
              <w:t>。</w:t>
            </w:r>
          </w:p>
          <w:p w14:paraId="60B16F95" w14:textId="77777777" w:rsidR="001D1554" w:rsidRDefault="001D1554" w:rsidP="001D1554">
            <w:pPr>
              <w:widowControl/>
            </w:pPr>
            <w:commentRangeStart w:id="9"/>
            <w:r>
              <w:rPr>
                <w:rFonts w:hint="eastAsia"/>
              </w:rPr>
              <w:t>若玩家选择重新开始游戏：</w:t>
            </w:r>
          </w:p>
          <w:p w14:paraId="0A1C7648" w14:textId="71F1618E" w:rsidR="001D1554" w:rsidRPr="001D1554" w:rsidRDefault="001D1554" w:rsidP="001D1554">
            <w:pPr>
              <w:pStyle w:val="a9"/>
              <w:widowControl/>
              <w:numPr>
                <w:ilvl w:val="0"/>
                <w:numId w:val="25"/>
              </w:numPr>
            </w:pPr>
            <w:r>
              <w:rPr>
                <w:rFonts w:hint="eastAsia"/>
              </w:rPr>
              <w:t>消除场景里存在的水果。</w:t>
            </w:r>
          </w:p>
          <w:p w14:paraId="15A71D60" w14:textId="678F2052" w:rsidR="001D1554" w:rsidRPr="001D1554" w:rsidRDefault="001D1554" w:rsidP="001D1554">
            <w:pPr>
              <w:pStyle w:val="a9"/>
              <w:widowControl/>
              <w:numPr>
                <w:ilvl w:val="0"/>
                <w:numId w:val="25"/>
              </w:numPr>
            </w:pPr>
            <w:r>
              <w:rPr>
                <w:rFonts w:hint="eastAsia"/>
              </w:rPr>
              <w:t>在随机位置生成一个随机种类的新水果。</w:t>
            </w:r>
            <w:commentRangeEnd w:id="9"/>
            <w:r w:rsidR="009F1CD7">
              <w:rPr>
                <w:rStyle w:val="af2"/>
                <w:kern w:val="2"/>
                <w14:ligatures w14:val="standardContextual"/>
              </w:rPr>
              <w:commentReference w:id="9"/>
            </w:r>
          </w:p>
        </w:tc>
      </w:tr>
    </w:tbl>
    <w:p w14:paraId="6CF060C1" w14:textId="77777777" w:rsidR="00996FBE" w:rsidRDefault="00996FBE" w:rsidP="00F24DA1"/>
    <w:p w14:paraId="265F2E0B" w14:textId="77777777" w:rsidR="00996FBE" w:rsidRDefault="00996FBE" w:rsidP="00F24DA1"/>
    <w:tbl>
      <w:tblPr>
        <w:tblStyle w:val="PolarionTableNormal"/>
        <w:tblW w:w="5000" w:type="pct"/>
        <w:jc w:val="center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991"/>
        <w:gridCol w:w="6295"/>
      </w:tblGrid>
      <w:tr w:rsidR="002B7EA0" w14:paraId="106B30F8" w14:textId="77777777" w:rsidTr="002B7EA0">
        <w:trPr>
          <w:trHeight w:val="518"/>
          <w:jc w:val="center"/>
        </w:trPr>
        <w:tc>
          <w:tcPr>
            <w:tcW w:w="199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2CDDA33" w14:textId="77777777" w:rsidR="002B7EA0" w:rsidRDefault="002B7EA0" w:rsidP="000A0E71">
            <w:r>
              <w:t>UC ID </w:t>
            </w:r>
          </w:p>
        </w:tc>
        <w:tc>
          <w:tcPr>
            <w:tcW w:w="62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E38B456" w14:textId="23A9461B" w:rsidR="002B7EA0" w:rsidRDefault="002B7EA0" w:rsidP="000A0E71">
            <w:r>
              <w:t>UC_</w:t>
            </w:r>
            <w:r w:rsidR="005C6BEE">
              <w:rPr>
                <w:rFonts w:hint="eastAsia"/>
              </w:rPr>
              <w:t>刷新地雷</w:t>
            </w:r>
          </w:p>
        </w:tc>
      </w:tr>
      <w:tr w:rsidR="005C6BEE" w:rsidRPr="002B1619" w14:paraId="11D03B37" w14:textId="77777777" w:rsidTr="002B7EA0">
        <w:trPr>
          <w:trHeight w:val="435"/>
          <w:jc w:val="center"/>
        </w:trPr>
        <w:tc>
          <w:tcPr>
            <w:tcW w:w="199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9A0FD2D" w14:textId="1053EFFC" w:rsidR="005C6BEE" w:rsidRDefault="005C6BEE" w:rsidP="005C6BEE">
            <w:r>
              <w:rPr>
                <w:sz w:val="20"/>
                <w:szCs w:val="20"/>
              </w:rPr>
              <w:t>Trigger</w:t>
            </w:r>
            <w:r>
              <w:br/>
            </w:r>
            <w:r>
              <w:rPr>
                <w:sz w:val="20"/>
                <w:szCs w:val="20"/>
              </w:rPr>
              <w:t>(Input information/data)</w:t>
            </w:r>
            <w:r>
              <w:t> </w:t>
            </w:r>
          </w:p>
        </w:tc>
        <w:tc>
          <w:tcPr>
            <w:tcW w:w="62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01D5EF2" w14:textId="7F2A5987" w:rsidR="005C6BEE" w:rsidRPr="005C6BEE" w:rsidRDefault="005C6BEE" w:rsidP="005C6BEE">
            <w:r w:rsidRPr="005C6BEE">
              <w:rPr>
                <w:rFonts w:hint="eastAsia"/>
              </w:rPr>
              <w:t>游戏开始时</w:t>
            </w:r>
          </w:p>
        </w:tc>
      </w:tr>
      <w:tr w:rsidR="002B7EA0" w:rsidRPr="002B1619" w14:paraId="0545BCCA" w14:textId="77777777" w:rsidTr="002B7EA0">
        <w:trPr>
          <w:trHeight w:val="435"/>
          <w:jc w:val="center"/>
        </w:trPr>
        <w:tc>
          <w:tcPr>
            <w:tcW w:w="199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F3A10F8" w14:textId="77777777" w:rsidR="002B7EA0" w:rsidRDefault="002B7EA0" w:rsidP="000A0E71">
            <w:r>
              <w:t>Success</w:t>
            </w:r>
            <w:r>
              <w:rPr>
                <w:rFonts w:hint="eastAsia"/>
              </w:rPr>
              <w:t xml:space="preserve"> </w:t>
            </w:r>
            <w:r>
              <w:t>Scenario</w:t>
            </w:r>
          </w:p>
        </w:tc>
        <w:tc>
          <w:tcPr>
            <w:tcW w:w="62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A60F281" w14:textId="34522606" w:rsidR="005C6BEE" w:rsidRDefault="005C6BEE" w:rsidP="002B7EA0">
            <w:pPr>
              <w:pStyle w:val="a9"/>
              <w:numPr>
                <w:ilvl w:val="0"/>
                <w:numId w:val="11"/>
              </w:numPr>
            </w:pPr>
            <w:r>
              <w:rPr>
                <w:rFonts w:hint="eastAsia"/>
              </w:rPr>
              <w:t>在随机位置生成一个地雷</w:t>
            </w:r>
            <w:r w:rsidR="00F627EC">
              <w:rPr>
                <w:rFonts w:hint="eastAsia"/>
              </w:rPr>
              <w:t>。</w:t>
            </w:r>
          </w:p>
          <w:p w14:paraId="43516DCC" w14:textId="1DBCA51E" w:rsidR="002B7EA0" w:rsidRDefault="002B7EA0" w:rsidP="002B7EA0">
            <w:pPr>
              <w:pStyle w:val="a9"/>
              <w:numPr>
                <w:ilvl w:val="0"/>
                <w:numId w:val="11"/>
              </w:numPr>
            </w:pPr>
            <w:r>
              <w:rPr>
                <w:rFonts w:hint="eastAsia"/>
              </w:rPr>
              <w:t>每隔100delay</w:t>
            </w:r>
            <w:r w:rsidR="005C6BEE">
              <w:rPr>
                <w:rFonts w:hint="eastAsia"/>
              </w:rPr>
              <w:t>将</w:t>
            </w:r>
            <w:r>
              <w:rPr>
                <w:rFonts w:hint="eastAsia"/>
              </w:rPr>
              <w:t>地雷</w:t>
            </w:r>
            <w:r w:rsidR="005C6BEE">
              <w:rPr>
                <w:rFonts w:hint="eastAsia"/>
              </w:rPr>
              <w:t>的位置刷新</w:t>
            </w:r>
            <w:r>
              <w:rPr>
                <w:rFonts w:hint="eastAsia"/>
              </w:rPr>
              <w:t>。</w:t>
            </w:r>
          </w:p>
          <w:p w14:paraId="1F99F57A" w14:textId="77777777" w:rsidR="002B7EA0" w:rsidRDefault="002B7EA0" w:rsidP="002B7EA0">
            <w:pPr>
              <w:pStyle w:val="a9"/>
              <w:ind w:left="360"/>
            </w:pPr>
            <w:commentRangeStart w:id="10"/>
            <w:r>
              <w:rPr>
                <w:rFonts w:hint="eastAsia"/>
              </w:rPr>
              <w:t>重复步骤1，直到蛇撞到地雷或墙壁或自身。</w:t>
            </w:r>
          </w:p>
          <w:p w14:paraId="77FBFC79" w14:textId="77777777" w:rsidR="00FE29B6" w:rsidRDefault="00FE29B6" w:rsidP="00FE29B6">
            <w:r>
              <w:rPr>
                <w:rFonts w:hint="eastAsia"/>
              </w:rPr>
              <w:t>若蛇撞到地雷或墙壁或自身：</w:t>
            </w:r>
          </w:p>
          <w:p w14:paraId="246657DF" w14:textId="18E4EEE0" w:rsidR="00FE29B6" w:rsidRPr="00796F57" w:rsidRDefault="00FE29B6" w:rsidP="00796F57">
            <w:pPr>
              <w:pStyle w:val="a9"/>
              <w:numPr>
                <w:ilvl w:val="0"/>
                <w:numId w:val="17"/>
              </w:numPr>
            </w:pPr>
            <w:r w:rsidRPr="00796F57">
              <w:rPr>
                <w:rFonts w:hint="eastAsia"/>
              </w:rPr>
              <w:t>停止地雷刷新。</w:t>
            </w:r>
            <w:commentRangeEnd w:id="10"/>
            <w:r w:rsidR="009F1CD7">
              <w:rPr>
                <w:rStyle w:val="af2"/>
                <w:kern w:val="2"/>
                <w14:ligatures w14:val="standardContextual"/>
              </w:rPr>
              <w:commentReference w:id="10"/>
            </w:r>
          </w:p>
        </w:tc>
      </w:tr>
      <w:tr w:rsidR="002B7EA0" w14:paraId="38984BF7" w14:textId="77777777" w:rsidTr="002B7EA0">
        <w:trPr>
          <w:trHeight w:val="270"/>
          <w:jc w:val="center"/>
        </w:trPr>
        <w:tc>
          <w:tcPr>
            <w:tcW w:w="199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F683C64" w14:textId="77777777" w:rsidR="002B7EA0" w:rsidRDefault="002B7EA0" w:rsidP="000A0E71">
            <w:r>
              <w:t>Extend</w:t>
            </w:r>
            <w:r>
              <w:rPr>
                <w:rFonts w:hint="eastAsia"/>
              </w:rPr>
              <w:t xml:space="preserve"> </w:t>
            </w:r>
            <w:r>
              <w:t>Scenario</w:t>
            </w:r>
          </w:p>
        </w:tc>
        <w:tc>
          <w:tcPr>
            <w:tcW w:w="62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4706F91" w14:textId="77777777" w:rsidR="00FE29B6" w:rsidRDefault="00FE29B6" w:rsidP="00FE29B6">
            <w:pPr>
              <w:widowControl/>
            </w:pPr>
            <w:commentRangeStart w:id="11"/>
            <w:r>
              <w:rPr>
                <w:rFonts w:hint="eastAsia"/>
              </w:rPr>
              <w:t>若玩家选择重新开始游戏：</w:t>
            </w:r>
          </w:p>
          <w:p w14:paraId="1476ABB9" w14:textId="049DC04E" w:rsidR="001D1554" w:rsidRPr="001D1554" w:rsidRDefault="001D1554" w:rsidP="001D1554">
            <w:pPr>
              <w:pStyle w:val="a9"/>
              <w:widowControl/>
              <w:numPr>
                <w:ilvl w:val="0"/>
                <w:numId w:val="18"/>
              </w:numPr>
            </w:pPr>
            <w:r>
              <w:rPr>
                <w:rFonts w:hint="eastAsia"/>
              </w:rPr>
              <w:t>消除场景里村庄的地雷。</w:t>
            </w:r>
          </w:p>
          <w:p w14:paraId="21A6FCDC" w14:textId="083687FF" w:rsidR="00574BB7" w:rsidRPr="00574BB7" w:rsidRDefault="00574BB7" w:rsidP="00574BB7">
            <w:pPr>
              <w:pStyle w:val="a9"/>
              <w:widowControl/>
              <w:numPr>
                <w:ilvl w:val="0"/>
                <w:numId w:val="18"/>
              </w:numPr>
            </w:pPr>
            <w:r>
              <w:rPr>
                <w:rFonts w:hint="eastAsia"/>
              </w:rPr>
              <w:t>在随机位置生成一个地雷。</w:t>
            </w:r>
          </w:p>
          <w:p w14:paraId="3CE1AC35" w14:textId="156C70E6" w:rsidR="00574BB7" w:rsidRPr="00574BB7" w:rsidRDefault="00FE29B6" w:rsidP="00574BB7">
            <w:pPr>
              <w:pStyle w:val="a9"/>
              <w:widowControl/>
              <w:numPr>
                <w:ilvl w:val="0"/>
                <w:numId w:val="18"/>
              </w:numPr>
            </w:pPr>
            <w:r w:rsidRPr="00796F57">
              <w:t>重置地雷刷新时间。</w:t>
            </w:r>
            <w:commentRangeEnd w:id="11"/>
            <w:r w:rsidR="009F1CD7">
              <w:rPr>
                <w:rStyle w:val="af2"/>
                <w:kern w:val="2"/>
                <w14:ligatures w14:val="standardContextual"/>
              </w:rPr>
              <w:commentReference w:id="11"/>
            </w:r>
          </w:p>
        </w:tc>
      </w:tr>
    </w:tbl>
    <w:p w14:paraId="7BB4EC17" w14:textId="77777777" w:rsidR="002B7EA0" w:rsidRDefault="002B7EA0" w:rsidP="00F24DA1"/>
    <w:tbl>
      <w:tblPr>
        <w:tblStyle w:val="PolarionTableNormal"/>
        <w:tblW w:w="5001" w:type="pct"/>
        <w:jc w:val="center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991"/>
        <w:gridCol w:w="6297"/>
      </w:tblGrid>
      <w:tr w:rsidR="002B7EA0" w14:paraId="73097971" w14:textId="77777777" w:rsidTr="00FE29B6">
        <w:trPr>
          <w:trHeight w:val="518"/>
          <w:jc w:val="center"/>
        </w:trPr>
        <w:tc>
          <w:tcPr>
            <w:tcW w:w="199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8B5ACFE" w14:textId="77777777" w:rsidR="002B7EA0" w:rsidRDefault="002B7EA0" w:rsidP="000A0E71">
            <w:r>
              <w:t>UC ID </w:t>
            </w:r>
          </w:p>
        </w:tc>
        <w:tc>
          <w:tcPr>
            <w:tcW w:w="629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B143F93" w14:textId="77777777" w:rsidR="002B7EA0" w:rsidRDefault="002B7EA0" w:rsidP="000A0E71">
            <w:r>
              <w:t>UC_</w:t>
            </w:r>
            <w:r>
              <w:rPr>
                <w:rFonts w:hint="eastAsia"/>
              </w:rPr>
              <w:t>计分</w:t>
            </w:r>
          </w:p>
          <w:p w14:paraId="5CBA52DB" w14:textId="47C68DED" w:rsidR="005C6BEE" w:rsidRDefault="005C6BEE" w:rsidP="000A0E71"/>
        </w:tc>
      </w:tr>
      <w:tr w:rsidR="005C6BEE" w:rsidRPr="002B1619" w14:paraId="4D190C80" w14:textId="77777777" w:rsidTr="00FE29B6">
        <w:trPr>
          <w:trHeight w:val="435"/>
          <w:jc w:val="center"/>
        </w:trPr>
        <w:tc>
          <w:tcPr>
            <w:tcW w:w="199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E5578C4" w14:textId="6A1C6EBD" w:rsidR="005C6BEE" w:rsidRDefault="005C6BEE" w:rsidP="005C6BEE">
            <w:r>
              <w:rPr>
                <w:sz w:val="20"/>
                <w:szCs w:val="20"/>
              </w:rPr>
              <w:t>Trigger</w:t>
            </w:r>
            <w:r>
              <w:br/>
            </w:r>
            <w:r>
              <w:rPr>
                <w:sz w:val="20"/>
                <w:szCs w:val="20"/>
              </w:rPr>
              <w:t>(Input information/data)</w:t>
            </w:r>
            <w:r>
              <w:t> </w:t>
            </w:r>
          </w:p>
        </w:tc>
        <w:tc>
          <w:tcPr>
            <w:tcW w:w="629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006B9F6" w14:textId="5FD1256B" w:rsidR="005C6BEE" w:rsidRPr="005C6BEE" w:rsidRDefault="005C6BEE" w:rsidP="005C6BEE">
            <w:r w:rsidRPr="005C6BEE">
              <w:rPr>
                <w:rFonts w:hint="eastAsia"/>
              </w:rPr>
              <w:t>游戏开始时</w:t>
            </w:r>
          </w:p>
        </w:tc>
      </w:tr>
      <w:tr w:rsidR="002B7EA0" w:rsidRPr="002B1619" w14:paraId="2EF69F0C" w14:textId="77777777" w:rsidTr="00FE29B6">
        <w:trPr>
          <w:trHeight w:val="435"/>
          <w:jc w:val="center"/>
        </w:trPr>
        <w:tc>
          <w:tcPr>
            <w:tcW w:w="199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D84D4BE" w14:textId="77777777" w:rsidR="002B7EA0" w:rsidRDefault="002B7EA0" w:rsidP="000A0E71">
            <w:r>
              <w:t>Success</w:t>
            </w:r>
            <w:r>
              <w:rPr>
                <w:rFonts w:hint="eastAsia"/>
              </w:rPr>
              <w:t xml:space="preserve"> </w:t>
            </w:r>
            <w:r>
              <w:t>Scenario</w:t>
            </w:r>
          </w:p>
        </w:tc>
        <w:tc>
          <w:tcPr>
            <w:tcW w:w="629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E27A3E9" w14:textId="6BA123A1" w:rsidR="00574BB7" w:rsidRDefault="00574BB7" w:rsidP="00574BB7">
            <w:pPr>
              <w:pStyle w:val="a9"/>
              <w:numPr>
                <w:ilvl w:val="0"/>
                <w:numId w:val="13"/>
              </w:numPr>
            </w:pPr>
            <w:commentRangeStart w:id="12"/>
            <w:r>
              <w:rPr>
                <w:rFonts w:hint="eastAsia"/>
              </w:rPr>
              <w:t>重置计分板分数为0。</w:t>
            </w:r>
            <w:commentRangeEnd w:id="12"/>
            <w:r w:rsidR="009F1CD7">
              <w:rPr>
                <w:rStyle w:val="af2"/>
                <w:kern w:val="2"/>
                <w14:ligatures w14:val="standardContextual"/>
              </w:rPr>
              <w:commentReference w:id="12"/>
            </w:r>
          </w:p>
          <w:p w14:paraId="62E298C9" w14:textId="40239B50" w:rsidR="00574BB7" w:rsidRPr="00574BB7" w:rsidRDefault="00574BB7" w:rsidP="00574BB7">
            <w:pPr>
              <w:pStyle w:val="a9"/>
              <w:numPr>
                <w:ilvl w:val="0"/>
                <w:numId w:val="13"/>
              </w:numPr>
            </w:pPr>
            <w:commentRangeStart w:id="13"/>
            <w:r>
              <w:rPr>
                <w:rFonts w:hint="eastAsia"/>
              </w:rPr>
              <w:t>显示计分板</w:t>
            </w:r>
            <w:commentRangeEnd w:id="13"/>
            <w:r w:rsidR="009F1CD7">
              <w:rPr>
                <w:rStyle w:val="af2"/>
                <w:kern w:val="2"/>
                <w14:ligatures w14:val="standardContextual"/>
              </w:rPr>
              <w:commentReference w:id="13"/>
            </w:r>
            <w:r>
              <w:rPr>
                <w:rFonts w:hint="eastAsia"/>
              </w:rPr>
              <w:t>。</w:t>
            </w:r>
          </w:p>
          <w:p w14:paraId="67CEF9A3" w14:textId="77777777" w:rsidR="002B7EA0" w:rsidRDefault="00FE29B6" w:rsidP="002B7EA0">
            <w:pPr>
              <w:pStyle w:val="a9"/>
              <w:numPr>
                <w:ilvl w:val="0"/>
                <w:numId w:val="13"/>
              </w:numPr>
            </w:pPr>
            <w:commentRangeStart w:id="14"/>
            <w:r>
              <w:rPr>
                <w:rFonts w:hint="eastAsia"/>
              </w:rPr>
              <w:t>计分板根据不同水果种类给玩家增加不同分数</w:t>
            </w:r>
            <w:commentRangeEnd w:id="14"/>
            <w:r w:rsidR="009F1CD7">
              <w:rPr>
                <w:rStyle w:val="af2"/>
                <w:kern w:val="2"/>
                <w14:ligatures w14:val="standardContextual"/>
              </w:rPr>
              <w:commentReference w:id="14"/>
            </w:r>
            <w:r w:rsidR="005C6BEE">
              <w:rPr>
                <w:rFonts w:hint="eastAsia"/>
              </w:rPr>
              <w:t>。</w:t>
            </w:r>
          </w:p>
          <w:p w14:paraId="0A4BD4EF" w14:textId="5309CAB3" w:rsidR="00574BB7" w:rsidRDefault="00574BB7" w:rsidP="00574BB7">
            <w:commentRangeStart w:id="15"/>
            <w:r>
              <w:rPr>
                <w:rFonts w:hint="eastAsia"/>
              </w:rPr>
              <w:t>重复第3步，直到贪吃蛇撞墙，撞到自己或撞到地雷。</w:t>
            </w:r>
          </w:p>
          <w:p w14:paraId="363F218B" w14:textId="2C787482" w:rsidR="00574BB7" w:rsidRPr="002B7EA0" w:rsidRDefault="00574BB7" w:rsidP="002B7EA0">
            <w:pPr>
              <w:pStyle w:val="a9"/>
              <w:numPr>
                <w:ilvl w:val="0"/>
                <w:numId w:val="13"/>
              </w:numPr>
            </w:pPr>
            <w:r>
              <w:rPr>
                <w:rFonts w:hint="eastAsia"/>
              </w:rPr>
              <w:lastRenderedPageBreak/>
              <w:t>在结束画面上显示计分板分数。</w:t>
            </w:r>
            <w:commentRangeEnd w:id="15"/>
            <w:r w:rsidR="009F1CD7">
              <w:rPr>
                <w:rStyle w:val="af2"/>
                <w:kern w:val="2"/>
                <w14:ligatures w14:val="standardContextual"/>
              </w:rPr>
              <w:commentReference w:id="15"/>
            </w:r>
          </w:p>
        </w:tc>
      </w:tr>
      <w:tr w:rsidR="002B7EA0" w14:paraId="19D86307" w14:textId="77777777" w:rsidTr="00FE29B6">
        <w:trPr>
          <w:trHeight w:val="270"/>
          <w:jc w:val="center"/>
        </w:trPr>
        <w:tc>
          <w:tcPr>
            <w:tcW w:w="199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6406920" w14:textId="77777777" w:rsidR="002B7EA0" w:rsidRDefault="002B7EA0" w:rsidP="000A0E71">
            <w:r>
              <w:lastRenderedPageBreak/>
              <w:t>Extend</w:t>
            </w:r>
            <w:r>
              <w:rPr>
                <w:rFonts w:hint="eastAsia"/>
              </w:rPr>
              <w:t xml:space="preserve"> </w:t>
            </w:r>
            <w:r>
              <w:t>Scenario</w:t>
            </w:r>
          </w:p>
        </w:tc>
        <w:tc>
          <w:tcPr>
            <w:tcW w:w="629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9CA2B79" w14:textId="77777777" w:rsidR="00574BB7" w:rsidRDefault="00574BB7" w:rsidP="00574BB7">
            <w:pPr>
              <w:widowControl/>
            </w:pPr>
            <w:r>
              <w:rPr>
                <w:rFonts w:hint="eastAsia"/>
              </w:rPr>
              <w:t>若玩家选择重新开始游戏：</w:t>
            </w:r>
          </w:p>
          <w:p w14:paraId="353D5BD7" w14:textId="3EB1DE30" w:rsidR="00574BB7" w:rsidRPr="00574BB7" w:rsidRDefault="00574BB7" w:rsidP="00574BB7">
            <w:pPr>
              <w:pStyle w:val="a9"/>
              <w:widowControl/>
              <w:numPr>
                <w:ilvl w:val="0"/>
                <w:numId w:val="21"/>
              </w:numPr>
            </w:pPr>
            <w:r>
              <w:rPr>
                <w:rFonts w:hint="eastAsia"/>
              </w:rPr>
              <w:t>隐藏结束画面上的计分板分数。</w:t>
            </w:r>
          </w:p>
          <w:p w14:paraId="5BF2BBC3" w14:textId="4BCD6610" w:rsidR="00574BB7" w:rsidRPr="00574BB7" w:rsidRDefault="00574BB7" w:rsidP="00574BB7">
            <w:pPr>
              <w:pStyle w:val="a9"/>
              <w:widowControl/>
              <w:numPr>
                <w:ilvl w:val="0"/>
                <w:numId w:val="21"/>
              </w:numPr>
            </w:pPr>
            <w:r w:rsidRPr="00574BB7">
              <w:t>重置</w:t>
            </w:r>
            <w:r w:rsidRPr="00574BB7">
              <w:rPr>
                <w:rFonts w:hint="eastAsia"/>
              </w:rPr>
              <w:t>计分板分数为0。</w:t>
            </w:r>
          </w:p>
          <w:p w14:paraId="300DBB54" w14:textId="0A55892C" w:rsidR="002B7EA0" w:rsidRPr="00F627EC" w:rsidRDefault="00574BB7" w:rsidP="000A0E71">
            <w:pPr>
              <w:pStyle w:val="a9"/>
              <w:widowControl/>
              <w:numPr>
                <w:ilvl w:val="0"/>
                <w:numId w:val="21"/>
              </w:numPr>
            </w:pPr>
            <w:r>
              <w:rPr>
                <w:rFonts w:hint="eastAsia"/>
              </w:rPr>
              <w:t>显示计分板。</w:t>
            </w:r>
          </w:p>
        </w:tc>
      </w:tr>
    </w:tbl>
    <w:p w14:paraId="36E2752A" w14:textId="77777777" w:rsidR="002B7EA0" w:rsidRPr="002B7EA0" w:rsidRDefault="002B7EA0" w:rsidP="00F24DA1"/>
    <w:sectPr w:rsidR="002B7EA0" w:rsidRPr="002B7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新华 陈" w:date="2024-06-11T10:51:00Z" w:initials="新陈">
    <w:p w14:paraId="26C10D52" w14:textId="77777777" w:rsidR="00265C52" w:rsidRDefault="00265C52" w:rsidP="00265C52">
      <w:pPr>
        <w:pStyle w:val="af3"/>
      </w:pPr>
      <w:r>
        <w:rPr>
          <w:rStyle w:val="af2"/>
        </w:rPr>
        <w:annotationRef/>
      </w:r>
      <w:r>
        <w:t>明确“初始位置”</w:t>
      </w:r>
    </w:p>
  </w:comment>
  <w:comment w:id="2" w:author="新华 陈" w:date="2024-06-11T10:52:00Z" w:initials="新陈">
    <w:p w14:paraId="1E89BD05" w14:textId="77777777" w:rsidR="00265C52" w:rsidRDefault="00265C52" w:rsidP="00265C52">
      <w:pPr>
        <w:pStyle w:val="af3"/>
      </w:pPr>
      <w:r>
        <w:rPr>
          <w:rStyle w:val="af2"/>
        </w:rPr>
        <w:annotationRef/>
      </w:r>
      <w:r>
        <w:t>追加描述来说明新生成的蛇的状态（大小，方向）</w:t>
      </w:r>
    </w:p>
  </w:comment>
  <w:comment w:id="0" w:author="新华 陈" w:date="2024-06-11T11:09:00Z" w:initials="新陈">
    <w:p w14:paraId="31BD292D" w14:textId="77777777" w:rsidR="00265EC4" w:rsidRDefault="00265EC4" w:rsidP="00265EC4">
      <w:pPr>
        <w:pStyle w:val="af3"/>
      </w:pPr>
      <w:r>
        <w:rPr>
          <w:rStyle w:val="af2"/>
        </w:rPr>
        <w:annotationRef/>
      </w:r>
      <w:r>
        <w:t>可以考虑作为一个子UseCase</w:t>
      </w:r>
    </w:p>
  </w:comment>
  <w:comment w:id="3" w:author="新华 陈" w:date="2024-06-11T10:52:00Z" w:initials="新陈">
    <w:p w14:paraId="6561F21D" w14:textId="17BBA5D3" w:rsidR="00265C52" w:rsidRDefault="00265C52" w:rsidP="00265C52">
      <w:pPr>
        <w:pStyle w:val="af3"/>
      </w:pPr>
      <w:r>
        <w:rPr>
          <w:rStyle w:val="af2"/>
        </w:rPr>
        <w:annotationRef/>
      </w:r>
      <w:r>
        <w:t>明确Delay的时长</w:t>
      </w:r>
    </w:p>
  </w:comment>
  <w:comment w:id="4" w:author="新华 陈" w:date="2024-06-11T10:55:00Z" w:initials="新陈">
    <w:p w14:paraId="7998B110" w14:textId="77777777" w:rsidR="00265EC4" w:rsidRDefault="00265C52" w:rsidP="00265EC4">
      <w:pPr>
        <w:pStyle w:val="af3"/>
      </w:pPr>
      <w:r>
        <w:rPr>
          <w:rStyle w:val="af2"/>
        </w:rPr>
        <w:annotationRef/>
      </w:r>
      <w:r w:rsidR="00265EC4">
        <w:t>明确怎样控制（哪些键？每个键代表的控制动作？蛇在各种状态下对键的响应？）</w:t>
      </w:r>
    </w:p>
    <w:p w14:paraId="6963FC35" w14:textId="77777777" w:rsidR="00265EC4" w:rsidRDefault="00265EC4" w:rsidP="00265EC4">
      <w:pPr>
        <w:pStyle w:val="af3"/>
      </w:pPr>
      <w:r>
        <w:t>可以考虑作为一个子用例</w:t>
      </w:r>
    </w:p>
  </w:comment>
  <w:comment w:id="5" w:author="新华 陈" w:date="2024-06-11T11:17:00Z" w:initials="新陈">
    <w:p w14:paraId="00ECB3D4" w14:textId="77777777" w:rsidR="0022756C" w:rsidRDefault="0022756C" w:rsidP="0022756C">
      <w:pPr>
        <w:pStyle w:val="af3"/>
      </w:pPr>
      <w:r>
        <w:rPr>
          <w:rStyle w:val="af2"/>
        </w:rPr>
        <w:annotationRef/>
      </w:r>
      <w:r>
        <w:t>改为：</w:t>
      </w:r>
    </w:p>
    <w:p w14:paraId="13BB77B4" w14:textId="77777777" w:rsidR="0022756C" w:rsidRDefault="0022756C" w:rsidP="0022756C">
      <w:pPr>
        <w:pStyle w:val="af3"/>
      </w:pPr>
      <w:r>
        <w:t>5. 重复3，4两步，玩家控制蛇在场景内移动</w:t>
      </w:r>
    </w:p>
    <w:p w14:paraId="19EBE3E6" w14:textId="77777777" w:rsidR="0022756C" w:rsidRDefault="0022756C" w:rsidP="0022756C">
      <w:pPr>
        <w:pStyle w:val="af3"/>
      </w:pPr>
      <w:r>
        <w:t>6. 贪吃蛇撞墙，撞到自己或撞到地雷时，游戏结束</w:t>
      </w:r>
    </w:p>
    <w:p w14:paraId="0992B3AE" w14:textId="77777777" w:rsidR="0022756C" w:rsidRDefault="0022756C" w:rsidP="0022756C">
      <w:pPr>
        <w:pStyle w:val="af3"/>
      </w:pPr>
      <w:r>
        <w:t>7. 蛇停止移动</w:t>
      </w:r>
    </w:p>
    <w:p w14:paraId="5C03D01F" w14:textId="77777777" w:rsidR="0022756C" w:rsidRDefault="0022756C" w:rsidP="0022756C">
      <w:pPr>
        <w:pStyle w:val="af3"/>
      </w:pPr>
      <w:r>
        <w:t>8. 显示“游戏结束画面”，包含本局得分，重新开始游戏和退出游戏的按钮</w:t>
      </w:r>
    </w:p>
    <w:p w14:paraId="795AC665" w14:textId="77777777" w:rsidR="0022756C" w:rsidRDefault="0022756C" w:rsidP="0022756C">
      <w:pPr>
        <w:pStyle w:val="af3"/>
      </w:pPr>
      <w:r>
        <w:t>9. 玩家选择退出游戏，程序退出</w:t>
      </w:r>
    </w:p>
  </w:comment>
  <w:comment w:id="7" w:author="新华 陈" w:date="2024-06-11T11:19:00Z" w:initials="新陈">
    <w:p w14:paraId="3C9A1ECA" w14:textId="77777777" w:rsidR="0022756C" w:rsidRDefault="0022756C" w:rsidP="0022756C">
      <w:pPr>
        <w:pStyle w:val="af3"/>
      </w:pPr>
      <w:r>
        <w:rPr>
          <w:rStyle w:val="af2"/>
        </w:rPr>
        <w:annotationRef/>
      </w:r>
      <w:r>
        <w:t>重新执行“Success Scenario”</w:t>
      </w:r>
    </w:p>
  </w:comment>
  <w:comment w:id="8" w:author="新华 陈" w:date="2024-06-11T14:27:00Z" w:initials="新陈">
    <w:p w14:paraId="03E12484" w14:textId="77777777" w:rsidR="009F1CD7" w:rsidRDefault="009F1CD7" w:rsidP="009F1CD7">
      <w:pPr>
        <w:pStyle w:val="af3"/>
      </w:pPr>
      <w:r>
        <w:rPr>
          <w:rStyle w:val="af2"/>
        </w:rPr>
        <w:annotationRef/>
      </w:r>
      <w:r>
        <w:t>要明确减少多少</w:t>
      </w:r>
    </w:p>
  </w:comment>
  <w:comment w:id="9" w:author="新华 陈" w:date="2024-06-11T14:20:00Z" w:initials="新陈">
    <w:p w14:paraId="1885C410" w14:textId="2CECCCA2" w:rsidR="009F1CD7" w:rsidRDefault="009F1CD7" w:rsidP="009F1CD7">
      <w:pPr>
        <w:pStyle w:val="af3"/>
      </w:pPr>
      <w:r>
        <w:rPr>
          <w:rStyle w:val="af2"/>
        </w:rPr>
        <w:annotationRef/>
      </w:r>
      <w:r>
        <w:t>这个不需要</w:t>
      </w:r>
    </w:p>
  </w:comment>
  <w:comment w:id="10" w:author="新华 陈" w:date="2024-06-11T14:21:00Z" w:initials="新陈">
    <w:p w14:paraId="51339BCB" w14:textId="77777777" w:rsidR="009F1CD7" w:rsidRDefault="009F1CD7" w:rsidP="009F1CD7">
      <w:pPr>
        <w:pStyle w:val="af3"/>
      </w:pPr>
      <w:r>
        <w:rPr>
          <w:rStyle w:val="af2"/>
        </w:rPr>
        <w:annotationRef/>
      </w:r>
      <w:r>
        <w:t>改为：</w:t>
      </w:r>
    </w:p>
    <w:p w14:paraId="3909C917" w14:textId="77777777" w:rsidR="009F1CD7" w:rsidRDefault="009F1CD7" w:rsidP="009F1CD7">
      <w:pPr>
        <w:pStyle w:val="af3"/>
      </w:pPr>
      <w:r>
        <w:t>3. 当游戏结束时停止地雷刷新</w:t>
      </w:r>
    </w:p>
  </w:comment>
  <w:comment w:id="11" w:author="新华 陈" w:date="2024-06-11T14:21:00Z" w:initials="新陈">
    <w:p w14:paraId="1A92B0F5" w14:textId="77777777" w:rsidR="009F1CD7" w:rsidRDefault="009F1CD7" w:rsidP="009F1CD7">
      <w:pPr>
        <w:pStyle w:val="af3"/>
      </w:pPr>
      <w:r>
        <w:rPr>
          <w:rStyle w:val="af2"/>
        </w:rPr>
        <w:annotationRef/>
      </w:r>
      <w:r>
        <w:t>不需要</w:t>
      </w:r>
    </w:p>
  </w:comment>
  <w:comment w:id="12" w:author="新华 陈" w:date="2024-06-11T14:24:00Z" w:initials="新陈">
    <w:p w14:paraId="4B0BECB7" w14:textId="77777777" w:rsidR="009F1CD7" w:rsidRDefault="009F1CD7" w:rsidP="009F1CD7">
      <w:pPr>
        <w:pStyle w:val="af3"/>
      </w:pPr>
      <w:r>
        <w:rPr>
          <w:rStyle w:val="af2"/>
        </w:rPr>
        <w:annotationRef/>
      </w:r>
      <w:r>
        <w:t>可以考虑放到“游戏初始化”的子UseCase中</w:t>
      </w:r>
    </w:p>
  </w:comment>
  <w:comment w:id="13" w:author="新华 陈" w:date="2024-06-11T14:25:00Z" w:initials="新陈">
    <w:p w14:paraId="1D98367F" w14:textId="77777777" w:rsidR="009F1CD7" w:rsidRDefault="009F1CD7" w:rsidP="009F1CD7">
      <w:pPr>
        <w:pStyle w:val="af3"/>
      </w:pPr>
      <w:r>
        <w:rPr>
          <w:rStyle w:val="af2"/>
        </w:rPr>
        <w:annotationRef/>
      </w:r>
      <w:r>
        <w:t>可以考虑放到“UC_进行游戏”的UseCase中</w:t>
      </w:r>
    </w:p>
  </w:comment>
  <w:comment w:id="14" w:author="新华 陈" w:date="2024-06-11T14:26:00Z" w:initials="新陈">
    <w:p w14:paraId="74C2C14B" w14:textId="77777777" w:rsidR="009F1CD7" w:rsidRDefault="009F1CD7" w:rsidP="009F1CD7">
      <w:pPr>
        <w:pStyle w:val="af3"/>
      </w:pPr>
      <w:r>
        <w:rPr>
          <w:rStyle w:val="af2"/>
        </w:rPr>
        <w:annotationRef/>
      </w:r>
      <w:r>
        <w:t>这个在“UC_蛇吃水果”中已经有描述了。这里不用了</w:t>
      </w:r>
    </w:p>
  </w:comment>
  <w:comment w:id="15" w:author="新华 陈" w:date="2024-06-11T14:26:00Z" w:initials="新陈">
    <w:p w14:paraId="125DDD53" w14:textId="77777777" w:rsidR="009F1CD7" w:rsidRDefault="009F1CD7" w:rsidP="009F1CD7">
      <w:pPr>
        <w:pStyle w:val="af3"/>
      </w:pPr>
      <w:r>
        <w:rPr>
          <w:rStyle w:val="af2"/>
        </w:rPr>
        <w:annotationRef/>
      </w:r>
      <w:r>
        <w:t>在“UC_进行游戏”中已经有说明。不需要了。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6C10D52" w15:done="0"/>
  <w15:commentEx w15:paraId="1E89BD05" w15:done="0"/>
  <w15:commentEx w15:paraId="31BD292D" w15:done="0"/>
  <w15:commentEx w15:paraId="6561F21D" w15:done="0"/>
  <w15:commentEx w15:paraId="6963FC35" w15:done="0"/>
  <w15:commentEx w15:paraId="795AC665" w15:done="0"/>
  <w15:commentEx w15:paraId="3C9A1ECA" w15:done="0"/>
  <w15:commentEx w15:paraId="03E12484" w15:done="0"/>
  <w15:commentEx w15:paraId="1885C410" w15:done="0"/>
  <w15:commentEx w15:paraId="3909C917" w15:done="0"/>
  <w15:commentEx w15:paraId="1A92B0F5" w15:done="0"/>
  <w15:commentEx w15:paraId="4B0BECB7" w15:done="0"/>
  <w15:commentEx w15:paraId="1D98367F" w15:done="0"/>
  <w15:commentEx w15:paraId="74C2C14B" w15:done="0"/>
  <w15:commentEx w15:paraId="125DDD5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F0D20A8" w16cex:dateUtc="2024-06-11T02:51:00Z"/>
  <w16cex:commentExtensible w16cex:durableId="72FD77D1" w16cex:dateUtc="2024-06-11T02:52:00Z"/>
  <w16cex:commentExtensible w16cex:durableId="0D2ADFCE" w16cex:dateUtc="2024-06-11T03:09:00Z"/>
  <w16cex:commentExtensible w16cex:durableId="2F73FA4B" w16cex:dateUtc="2024-06-11T02:52:00Z"/>
  <w16cex:commentExtensible w16cex:durableId="0A6ADB11" w16cex:dateUtc="2024-06-11T02:55:00Z"/>
  <w16cex:commentExtensible w16cex:durableId="71F78AC4" w16cex:dateUtc="2024-06-11T03:17:00Z"/>
  <w16cex:commentExtensible w16cex:durableId="720A8620" w16cex:dateUtc="2024-06-11T03:19:00Z"/>
  <w16cex:commentExtensible w16cex:durableId="0EF957D7" w16cex:dateUtc="2024-06-11T06:27:00Z"/>
  <w16cex:commentExtensible w16cex:durableId="100B3C18" w16cex:dateUtc="2024-06-11T06:20:00Z"/>
  <w16cex:commentExtensible w16cex:durableId="7C548814" w16cex:dateUtc="2024-06-11T06:21:00Z"/>
  <w16cex:commentExtensible w16cex:durableId="3BC905D7" w16cex:dateUtc="2024-06-11T06:21:00Z"/>
  <w16cex:commentExtensible w16cex:durableId="4B68DDA1" w16cex:dateUtc="2024-06-11T06:24:00Z"/>
  <w16cex:commentExtensible w16cex:durableId="6D901E1D" w16cex:dateUtc="2024-06-11T06:25:00Z"/>
  <w16cex:commentExtensible w16cex:durableId="72A5C9F0" w16cex:dateUtc="2024-06-11T06:26:00Z"/>
  <w16cex:commentExtensible w16cex:durableId="765783D2" w16cex:dateUtc="2024-06-11T06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6C10D52" w16cid:durableId="5F0D20A8"/>
  <w16cid:commentId w16cid:paraId="1E89BD05" w16cid:durableId="72FD77D1"/>
  <w16cid:commentId w16cid:paraId="31BD292D" w16cid:durableId="0D2ADFCE"/>
  <w16cid:commentId w16cid:paraId="6561F21D" w16cid:durableId="2F73FA4B"/>
  <w16cid:commentId w16cid:paraId="6963FC35" w16cid:durableId="0A6ADB11"/>
  <w16cid:commentId w16cid:paraId="795AC665" w16cid:durableId="71F78AC4"/>
  <w16cid:commentId w16cid:paraId="3C9A1ECA" w16cid:durableId="720A8620"/>
  <w16cid:commentId w16cid:paraId="03E12484" w16cid:durableId="0EF957D7"/>
  <w16cid:commentId w16cid:paraId="1885C410" w16cid:durableId="100B3C18"/>
  <w16cid:commentId w16cid:paraId="3909C917" w16cid:durableId="7C548814"/>
  <w16cid:commentId w16cid:paraId="1A92B0F5" w16cid:durableId="3BC905D7"/>
  <w16cid:commentId w16cid:paraId="4B0BECB7" w16cid:durableId="4B68DDA1"/>
  <w16cid:commentId w16cid:paraId="1D98367F" w16cid:durableId="6D901E1D"/>
  <w16cid:commentId w16cid:paraId="74C2C14B" w16cid:durableId="72A5C9F0"/>
  <w16cid:commentId w16cid:paraId="125DDD53" w16cid:durableId="765783D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050E24" w14:textId="77777777" w:rsidR="00EE7D5E" w:rsidRDefault="00EE7D5E" w:rsidP="00C17B09">
      <w:pPr>
        <w:spacing w:after="0" w:line="240" w:lineRule="auto"/>
      </w:pPr>
      <w:r>
        <w:separator/>
      </w:r>
    </w:p>
  </w:endnote>
  <w:endnote w:type="continuationSeparator" w:id="0">
    <w:p w14:paraId="066934FE" w14:textId="77777777" w:rsidR="00EE7D5E" w:rsidRDefault="00EE7D5E" w:rsidP="00C17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F64CF5" w14:textId="77777777" w:rsidR="00EE7D5E" w:rsidRDefault="00EE7D5E" w:rsidP="00C17B09">
      <w:pPr>
        <w:spacing w:after="0" w:line="240" w:lineRule="auto"/>
      </w:pPr>
      <w:r>
        <w:separator/>
      </w:r>
    </w:p>
  </w:footnote>
  <w:footnote w:type="continuationSeparator" w:id="0">
    <w:p w14:paraId="3E9B37A2" w14:textId="77777777" w:rsidR="00EE7D5E" w:rsidRDefault="00EE7D5E" w:rsidP="00C17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F5880"/>
    <w:multiLevelType w:val="hybridMultilevel"/>
    <w:tmpl w:val="6BAABEE4"/>
    <w:lvl w:ilvl="0" w:tplc="28F6E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41C65FE"/>
    <w:multiLevelType w:val="hybridMultilevel"/>
    <w:tmpl w:val="D9AC2936"/>
    <w:lvl w:ilvl="0" w:tplc="327E64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8E30DEB"/>
    <w:multiLevelType w:val="hybridMultilevel"/>
    <w:tmpl w:val="978C3B1E"/>
    <w:lvl w:ilvl="0" w:tplc="FDC2B76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3" w15:restartNumberingAfterBreak="0">
    <w:nsid w:val="0B9E645E"/>
    <w:multiLevelType w:val="hybridMultilevel"/>
    <w:tmpl w:val="6C440C1C"/>
    <w:lvl w:ilvl="0" w:tplc="FD009D5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0CA55F7"/>
    <w:multiLevelType w:val="hybridMultilevel"/>
    <w:tmpl w:val="C126746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34E4A6B"/>
    <w:multiLevelType w:val="hybridMultilevel"/>
    <w:tmpl w:val="977A9778"/>
    <w:lvl w:ilvl="0" w:tplc="9A3437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16C36824"/>
    <w:multiLevelType w:val="hybridMultilevel"/>
    <w:tmpl w:val="6AF6F48C"/>
    <w:lvl w:ilvl="0" w:tplc="8806B3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8AD5BF4"/>
    <w:multiLevelType w:val="hybridMultilevel"/>
    <w:tmpl w:val="AC0A7858"/>
    <w:lvl w:ilvl="0" w:tplc="0E1E0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202A2BE6"/>
    <w:multiLevelType w:val="hybridMultilevel"/>
    <w:tmpl w:val="530443B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1975D74"/>
    <w:multiLevelType w:val="hybridMultilevel"/>
    <w:tmpl w:val="6914A646"/>
    <w:lvl w:ilvl="0" w:tplc="A5565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22319F0"/>
    <w:multiLevelType w:val="hybridMultilevel"/>
    <w:tmpl w:val="6D8E400E"/>
    <w:lvl w:ilvl="0" w:tplc="00BE2C6C">
      <w:start w:val="1"/>
      <w:numFmt w:val="bullet"/>
      <w:lvlText w:val="•"/>
      <w:lvlJc w:val="left"/>
      <w:pPr>
        <w:ind w:leftChars="180" w:left="360" w:hanging="360"/>
      </w:pPr>
    </w:lvl>
    <w:lvl w:ilvl="1" w:tplc="00BE2C6C">
      <w:start w:val="1"/>
      <w:numFmt w:val="bullet"/>
      <w:lvlText w:val="•"/>
      <w:lvlJc w:val="left"/>
      <w:pPr>
        <w:ind w:leftChars="360" w:left="720" w:hanging="360"/>
      </w:pPr>
    </w:lvl>
    <w:lvl w:ilvl="2" w:tplc="00BE2C6C">
      <w:start w:val="1"/>
      <w:numFmt w:val="bullet"/>
      <w:lvlText w:val="•"/>
      <w:lvlJc w:val="left"/>
      <w:pPr>
        <w:ind w:leftChars="540" w:left="1080" w:hanging="360"/>
      </w:pPr>
    </w:lvl>
    <w:lvl w:ilvl="3" w:tplc="00BE2C6C">
      <w:start w:val="1"/>
      <w:numFmt w:val="bullet"/>
      <w:lvlText w:val="•"/>
      <w:lvlJc w:val="left"/>
      <w:pPr>
        <w:ind w:leftChars="720" w:left="1440" w:hanging="360"/>
      </w:pPr>
    </w:lvl>
    <w:lvl w:ilvl="4" w:tplc="00BE2C6C">
      <w:start w:val="1"/>
      <w:numFmt w:val="bullet"/>
      <w:lvlText w:val="•"/>
      <w:lvlJc w:val="left"/>
      <w:pPr>
        <w:ind w:leftChars="900" w:left="1800" w:hanging="360"/>
      </w:pPr>
    </w:lvl>
    <w:lvl w:ilvl="5" w:tplc="00BE2C6C">
      <w:start w:val="1"/>
      <w:numFmt w:val="bullet"/>
      <w:lvlText w:val="•"/>
      <w:lvlJc w:val="left"/>
      <w:pPr>
        <w:ind w:leftChars="1080" w:left="2160" w:hanging="360"/>
      </w:pPr>
    </w:lvl>
    <w:lvl w:ilvl="6" w:tplc="00BE2C6C">
      <w:start w:val="1"/>
      <w:numFmt w:val="bullet"/>
      <w:lvlText w:val="•"/>
      <w:lvlJc w:val="left"/>
      <w:pPr>
        <w:ind w:leftChars="1260" w:left="2520" w:hanging="360"/>
      </w:pPr>
    </w:lvl>
    <w:lvl w:ilvl="7" w:tplc="00BE2C6C">
      <w:start w:val="1"/>
      <w:numFmt w:val="bullet"/>
      <w:lvlText w:val="•"/>
      <w:lvlJc w:val="left"/>
      <w:pPr>
        <w:ind w:leftChars="1440" w:left="2880" w:hanging="360"/>
      </w:pPr>
    </w:lvl>
    <w:lvl w:ilvl="8" w:tplc="00BE2C6C">
      <w:start w:val="1"/>
      <w:numFmt w:val="bullet"/>
      <w:lvlText w:val="•"/>
      <w:lvlJc w:val="left"/>
      <w:pPr>
        <w:ind w:leftChars="1620" w:left="3240" w:hanging="360"/>
      </w:pPr>
    </w:lvl>
  </w:abstractNum>
  <w:abstractNum w:abstractNumId="11" w15:restartNumberingAfterBreak="0">
    <w:nsid w:val="33156847"/>
    <w:multiLevelType w:val="hybridMultilevel"/>
    <w:tmpl w:val="4EB045AE"/>
    <w:lvl w:ilvl="0" w:tplc="7CEE5BE8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2" w15:restartNumberingAfterBreak="0">
    <w:nsid w:val="33D948DE"/>
    <w:multiLevelType w:val="hybridMultilevel"/>
    <w:tmpl w:val="9C7CD4D4"/>
    <w:lvl w:ilvl="0" w:tplc="EC366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8584F6A"/>
    <w:multiLevelType w:val="hybridMultilevel"/>
    <w:tmpl w:val="170EDA3A"/>
    <w:lvl w:ilvl="0" w:tplc="66345C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388A34E6"/>
    <w:multiLevelType w:val="hybridMultilevel"/>
    <w:tmpl w:val="406A9410"/>
    <w:lvl w:ilvl="0" w:tplc="2F2CF64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5" w15:restartNumberingAfterBreak="0">
    <w:nsid w:val="390E0722"/>
    <w:multiLevelType w:val="hybridMultilevel"/>
    <w:tmpl w:val="79FA12A4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451164C7"/>
    <w:multiLevelType w:val="hybridMultilevel"/>
    <w:tmpl w:val="FECA323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471A6DB4"/>
    <w:multiLevelType w:val="hybridMultilevel"/>
    <w:tmpl w:val="60C0070A"/>
    <w:lvl w:ilvl="0" w:tplc="48488A2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8" w15:restartNumberingAfterBreak="0">
    <w:nsid w:val="48DB2AE2"/>
    <w:multiLevelType w:val="hybridMultilevel"/>
    <w:tmpl w:val="3B4E74DC"/>
    <w:lvl w:ilvl="0" w:tplc="2262904C">
      <w:start w:val="1"/>
      <w:numFmt w:val="decimal"/>
      <w:lvlText w:val="%1."/>
      <w:lvlJc w:val="left"/>
      <w:pPr>
        <w:ind w:left="60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9" w15:restartNumberingAfterBreak="0">
    <w:nsid w:val="5A037E83"/>
    <w:multiLevelType w:val="hybridMultilevel"/>
    <w:tmpl w:val="6416FE98"/>
    <w:lvl w:ilvl="0" w:tplc="AC188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64002BBC"/>
    <w:multiLevelType w:val="hybridMultilevel"/>
    <w:tmpl w:val="79FA12A4"/>
    <w:lvl w:ilvl="0" w:tplc="66345C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67BF65D9"/>
    <w:multiLevelType w:val="hybridMultilevel"/>
    <w:tmpl w:val="B216689A"/>
    <w:lvl w:ilvl="0" w:tplc="AC328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72E45A74"/>
    <w:multiLevelType w:val="hybridMultilevel"/>
    <w:tmpl w:val="C64A7818"/>
    <w:lvl w:ilvl="0" w:tplc="7ACA042E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8" w:hanging="440"/>
      </w:pPr>
    </w:lvl>
    <w:lvl w:ilvl="2" w:tplc="0409001B" w:tentative="1">
      <w:start w:val="1"/>
      <w:numFmt w:val="lowerRoman"/>
      <w:lvlText w:val="%3."/>
      <w:lvlJc w:val="right"/>
      <w:pPr>
        <w:ind w:left="1428" w:hanging="440"/>
      </w:pPr>
    </w:lvl>
    <w:lvl w:ilvl="3" w:tplc="0409000F" w:tentative="1">
      <w:start w:val="1"/>
      <w:numFmt w:val="decimal"/>
      <w:lvlText w:val="%4."/>
      <w:lvlJc w:val="left"/>
      <w:pPr>
        <w:ind w:left="1868" w:hanging="440"/>
      </w:pPr>
    </w:lvl>
    <w:lvl w:ilvl="4" w:tplc="04090019" w:tentative="1">
      <w:start w:val="1"/>
      <w:numFmt w:val="lowerLetter"/>
      <w:lvlText w:val="%5)"/>
      <w:lvlJc w:val="left"/>
      <w:pPr>
        <w:ind w:left="2308" w:hanging="440"/>
      </w:pPr>
    </w:lvl>
    <w:lvl w:ilvl="5" w:tplc="0409001B" w:tentative="1">
      <w:start w:val="1"/>
      <w:numFmt w:val="lowerRoman"/>
      <w:lvlText w:val="%6."/>
      <w:lvlJc w:val="right"/>
      <w:pPr>
        <w:ind w:left="2748" w:hanging="440"/>
      </w:pPr>
    </w:lvl>
    <w:lvl w:ilvl="6" w:tplc="0409000F" w:tentative="1">
      <w:start w:val="1"/>
      <w:numFmt w:val="decimal"/>
      <w:lvlText w:val="%7."/>
      <w:lvlJc w:val="left"/>
      <w:pPr>
        <w:ind w:left="3188" w:hanging="440"/>
      </w:pPr>
    </w:lvl>
    <w:lvl w:ilvl="7" w:tplc="04090019" w:tentative="1">
      <w:start w:val="1"/>
      <w:numFmt w:val="lowerLetter"/>
      <w:lvlText w:val="%8)"/>
      <w:lvlJc w:val="left"/>
      <w:pPr>
        <w:ind w:left="3628" w:hanging="440"/>
      </w:pPr>
    </w:lvl>
    <w:lvl w:ilvl="8" w:tplc="0409001B" w:tentative="1">
      <w:start w:val="1"/>
      <w:numFmt w:val="lowerRoman"/>
      <w:lvlText w:val="%9."/>
      <w:lvlJc w:val="right"/>
      <w:pPr>
        <w:ind w:left="4068" w:hanging="440"/>
      </w:pPr>
    </w:lvl>
  </w:abstractNum>
  <w:abstractNum w:abstractNumId="23" w15:restartNumberingAfterBreak="0">
    <w:nsid w:val="7B8575AF"/>
    <w:multiLevelType w:val="hybridMultilevel"/>
    <w:tmpl w:val="B00688D0"/>
    <w:lvl w:ilvl="0" w:tplc="2A66161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24" w15:restartNumberingAfterBreak="0">
    <w:nsid w:val="7FEC662D"/>
    <w:multiLevelType w:val="hybridMultilevel"/>
    <w:tmpl w:val="C554E0F8"/>
    <w:lvl w:ilvl="0" w:tplc="C0C49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12057019">
    <w:abstractNumId w:val="9"/>
  </w:num>
  <w:num w:numId="2" w16cid:durableId="813908910">
    <w:abstractNumId w:val="20"/>
  </w:num>
  <w:num w:numId="3" w16cid:durableId="1265067019">
    <w:abstractNumId w:val="5"/>
  </w:num>
  <w:num w:numId="4" w16cid:durableId="1873611137">
    <w:abstractNumId w:val="16"/>
  </w:num>
  <w:num w:numId="5" w16cid:durableId="1722318656">
    <w:abstractNumId w:val="8"/>
  </w:num>
  <w:num w:numId="6" w16cid:durableId="1691443266">
    <w:abstractNumId w:val="4"/>
  </w:num>
  <w:num w:numId="7" w16cid:durableId="884220323">
    <w:abstractNumId w:val="10"/>
    <w:lvlOverride w:ilvl="0">
      <w:startOverride w:val="1"/>
    </w:lvlOverride>
  </w:num>
  <w:num w:numId="8" w16cid:durableId="1775856505">
    <w:abstractNumId w:val="21"/>
  </w:num>
  <w:num w:numId="9" w16cid:durableId="1547716753">
    <w:abstractNumId w:val="15"/>
  </w:num>
  <w:num w:numId="10" w16cid:durableId="1540820553">
    <w:abstractNumId w:val="6"/>
  </w:num>
  <w:num w:numId="11" w16cid:durableId="383916333">
    <w:abstractNumId w:val="1"/>
  </w:num>
  <w:num w:numId="12" w16cid:durableId="46876019">
    <w:abstractNumId w:val="7"/>
  </w:num>
  <w:num w:numId="13" w16cid:durableId="2108385964">
    <w:abstractNumId w:val="3"/>
  </w:num>
  <w:num w:numId="14" w16cid:durableId="2042895999">
    <w:abstractNumId w:val="0"/>
  </w:num>
  <w:num w:numId="15" w16cid:durableId="826482932">
    <w:abstractNumId w:val="19"/>
  </w:num>
  <w:num w:numId="16" w16cid:durableId="1023365544">
    <w:abstractNumId w:val="24"/>
  </w:num>
  <w:num w:numId="17" w16cid:durableId="1656640811">
    <w:abstractNumId w:val="17"/>
  </w:num>
  <w:num w:numId="18" w16cid:durableId="807940615">
    <w:abstractNumId w:val="2"/>
  </w:num>
  <w:num w:numId="19" w16cid:durableId="2063216299">
    <w:abstractNumId w:val="14"/>
  </w:num>
  <w:num w:numId="20" w16cid:durableId="192038681">
    <w:abstractNumId w:val="11"/>
  </w:num>
  <w:num w:numId="21" w16cid:durableId="1747262535">
    <w:abstractNumId w:val="13"/>
  </w:num>
  <w:num w:numId="22" w16cid:durableId="1935702597">
    <w:abstractNumId w:val="12"/>
  </w:num>
  <w:num w:numId="23" w16cid:durableId="30346917">
    <w:abstractNumId w:val="23"/>
  </w:num>
  <w:num w:numId="24" w16cid:durableId="1641114784">
    <w:abstractNumId w:val="18"/>
  </w:num>
  <w:num w:numId="25" w16cid:durableId="1179738079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新华 陈">
    <w15:presenceInfo w15:providerId="Windows Live" w15:userId="850b8003ddafe3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F31"/>
    <w:rsid w:val="000322B0"/>
    <w:rsid w:val="000A7DB0"/>
    <w:rsid w:val="001026AB"/>
    <w:rsid w:val="00152DA2"/>
    <w:rsid w:val="00185EE7"/>
    <w:rsid w:val="00192A83"/>
    <w:rsid w:val="001D1554"/>
    <w:rsid w:val="002139A9"/>
    <w:rsid w:val="0022756C"/>
    <w:rsid w:val="00244E90"/>
    <w:rsid w:val="00265C52"/>
    <w:rsid w:val="00265EC4"/>
    <w:rsid w:val="00275354"/>
    <w:rsid w:val="002B1619"/>
    <w:rsid w:val="002B7EA0"/>
    <w:rsid w:val="002E6C7D"/>
    <w:rsid w:val="002E7FD3"/>
    <w:rsid w:val="00367742"/>
    <w:rsid w:val="0037751E"/>
    <w:rsid w:val="003B69DC"/>
    <w:rsid w:val="003E3E8A"/>
    <w:rsid w:val="004367A9"/>
    <w:rsid w:val="004E644D"/>
    <w:rsid w:val="00546587"/>
    <w:rsid w:val="00574BB7"/>
    <w:rsid w:val="005939FE"/>
    <w:rsid w:val="005C6BEE"/>
    <w:rsid w:val="005D2B9C"/>
    <w:rsid w:val="00677F31"/>
    <w:rsid w:val="006B3CD3"/>
    <w:rsid w:val="00790706"/>
    <w:rsid w:val="00796F57"/>
    <w:rsid w:val="007B225A"/>
    <w:rsid w:val="007C1DDA"/>
    <w:rsid w:val="008A2C9E"/>
    <w:rsid w:val="008A71B4"/>
    <w:rsid w:val="008D530A"/>
    <w:rsid w:val="008F196D"/>
    <w:rsid w:val="008F3766"/>
    <w:rsid w:val="0090309B"/>
    <w:rsid w:val="00925BBF"/>
    <w:rsid w:val="00962AD2"/>
    <w:rsid w:val="00996FBE"/>
    <w:rsid w:val="00997499"/>
    <w:rsid w:val="009F1CD7"/>
    <w:rsid w:val="00A249B8"/>
    <w:rsid w:val="00AA60B0"/>
    <w:rsid w:val="00AB4322"/>
    <w:rsid w:val="00C17B09"/>
    <w:rsid w:val="00C56515"/>
    <w:rsid w:val="00C81B25"/>
    <w:rsid w:val="00CD4D7B"/>
    <w:rsid w:val="00CD6B5C"/>
    <w:rsid w:val="00D61407"/>
    <w:rsid w:val="00DC1A6F"/>
    <w:rsid w:val="00E72657"/>
    <w:rsid w:val="00EA5404"/>
    <w:rsid w:val="00EE725B"/>
    <w:rsid w:val="00EE7D5E"/>
    <w:rsid w:val="00F1044F"/>
    <w:rsid w:val="00F24DA1"/>
    <w:rsid w:val="00F627EC"/>
    <w:rsid w:val="00FE29B6"/>
    <w:rsid w:val="00FE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1E8736"/>
  <w15:chartTrackingRefBased/>
  <w15:docId w15:val="{C5BBC80D-E73B-423B-A3F5-25AB5A71C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BB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77F3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7F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7F3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7F3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7F3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7F3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7F3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7F3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7F3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7F3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77F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77F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77F3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77F3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77F3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77F3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77F3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77F3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77F3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77F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7F3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77F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77F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77F3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77F3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77F3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77F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77F3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77F3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17B0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17B0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17B0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17B09"/>
    <w:rPr>
      <w:sz w:val="18"/>
      <w:szCs w:val="18"/>
    </w:rPr>
  </w:style>
  <w:style w:type="table" w:customStyle="1" w:styleId="PolarionTableNormal">
    <w:name w:val="PolarionTableNormal"/>
    <w:basedOn w:val="a1"/>
    <w:unhideWhenUsed/>
    <w:rsid w:val="00C17B09"/>
    <w:pPr>
      <w:spacing w:after="0" w:line="240" w:lineRule="auto"/>
    </w:pPr>
    <w:rPr>
      <w:kern w:val="0"/>
      <w:szCs w:val="22"/>
      <w14:ligatures w14:val="none"/>
    </w:rPr>
    <w:tblPr/>
  </w:style>
  <w:style w:type="character" w:styleId="af2">
    <w:name w:val="annotation reference"/>
    <w:basedOn w:val="a0"/>
    <w:uiPriority w:val="99"/>
    <w:semiHidden/>
    <w:unhideWhenUsed/>
    <w:rsid w:val="00265C52"/>
    <w:rPr>
      <w:sz w:val="21"/>
      <w:szCs w:val="21"/>
    </w:rPr>
  </w:style>
  <w:style w:type="paragraph" w:styleId="af3">
    <w:name w:val="annotation text"/>
    <w:basedOn w:val="a"/>
    <w:link w:val="af4"/>
    <w:uiPriority w:val="99"/>
    <w:unhideWhenUsed/>
    <w:rsid w:val="00265C52"/>
  </w:style>
  <w:style w:type="character" w:customStyle="1" w:styleId="af4">
    <w:name w:val="批注文字 字符"/>
    <w:basedOn w:val="a0"/>
    <w:link w:val="af3"/>
    <w:uiPriority w:val="99"/>
    <w:rsid w:val="00265C52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265C52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265C52"/>
    <w:rPr>
      <w:b/>
      <w:bCs/>
    </w:rPr>
  </w:style>
  <w:style w:type="paragraph" w:styleId="af7">
    <w:name w:val="Revision"/>
    <w:hidden/>
    <w:uiPriority w:val="99"/>
    <w:semiHidden/>
    <w:rsid w:val="002275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Lewei JIANG (20412245)</dc:creator>
  <cp:keywords/>
  <dc:description/>
  <cp:lastModifiedBy>新华 陈</cp:lastModifiedBy>
  <cp:revision>54</cp:revision>
  <dcterms:created xsi:type="dcterms:W3CDTF">2024-06-06T02:24:00Z</dcterms:created>
  <dcterms:modified xsi:type="dcterms:W3CDTF">2024-06-11T06:27:00Z</dcterms:modified>
</cp:coreProperties>
</file>